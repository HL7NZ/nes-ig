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12E9" w14:textId="689EA154" w:rsidR="003D7F2D" w:rsidRDefault="00DF311E" w:rsidP="00DF311E">
      <w:pPr>
        <w:pStyle w:val="Title"/>
        <w:rPr>
          <w:ins w:id="0" w:author="Pat Ryan" w:date="2023-05-18T13:26:00Z"/>
        </w:rPr>
      </w:pPr>
      <w:r>
        <w:t>Enrolment Nominations Discussion Paper</w:t>
      </w:r>
    </w:p>
    <w:p w14:paraId="28A00050" w14:textId="7795A9DB" w:rsidR="00742226" w:rsidRPr="00742226" w:rsidRDefault="00742226" w:rsidP="00742226">
      <w:pPr>
        <w:rPr>
          <w:rPrChange w:id="1" w:author="Pat Ryan" w:date="2023-05-18T13:26:00Z">
            <w:rPr/>
          </w:rPrChange>
        </w:rPr>
        <w:pPrChange w:id="2" w:author="Pat Ryan" w:date="2023-05-18T13:26:00Z">
          <w:pPr>
            <w:pStyle w:val="Title"/>
          </w:pPr>
        </w:pPrChange>
      </w:pPr>
      <w:ins w:id="3" w:author="Pat Ryan" w:date="2023-05-18T13:26:00Z">
        <w:r>
          <w:t>Version1.2</w:t>
        </w:r>
      </w:ins>
    </w:p>
    <w:sdt>
      <w:sdtPr>
        <w:rPr>
          <w:rFonts w:asciiTheme="minorHAnsi" w:eastAsiaTheme="minorHAnsi" w:hAnsiTheme="minorHAnsi" w:cstheme="minorBidi"/>
          <w:color w:val="auto"/>
          <w:sz w:val="22"/>
          <w:szCs w:val="22"/>
          <w:lang w:val="en-NZ"/>
        </w:rPr>
        <w:id w:val="485902918"/>
        <w:docPartObj>
          <w:docPartGallery w:val="Table of Contents"/>
          <w:docPartUnique/>
        </w:docPartObj>
      </w:sdtPr>
      <w:sdtEndPr>
        <w:rPr>
          <w:b/>
          <w:bCs/>
          <w:noProof/>
        </w:rPr>
      </w:sdtEndPr>
      <w:sdtContent>
        <w:p w14:paraId="0B389CBD" w14:textId="3C6875C7" w:rsidR="00DF311E" w:rsidRDefault="00DF311E">
          <w:pPr>
            <w:pStyle w:val="TOCHeading"/>
          </w:pPr>
          <w:r>
            <w:t>Contents</w:t>
          </w:r>
        </w:p>
        <w:p w14:paraId="5966AE5F" w14:textId="64CE0FBF" w:rsidR="00742226" w:rsidRDefault="00DF311E">
          <w:pPr>
            <w:pStyle w:val="TOC1"/>
            <w:tabs>
              <w:tab w:val="right" w:leader="dot" w:pos="9016"/>
            </w:tabs>
            <w:rPr>
              <w:ins w:id="4" w:author="Pat Ryan" w:date="2023-05-18T13:26:00Z"/>
              <w:rFonts w:eastAsiaTheme="minorEastAsia"/>
              <w:noProof/>
              <w:lang w:eastAsia="en-NZ"/>
            </w:rPr>
          </w:pPr>
          <w:r>
            <w:fldChar w:fldCharType="begin"/>
          </w:r>
          <w:r>
            <w:instrText xml:space="preserve"> TOC \o "1-3" \h \z \u </w:instrText>
          </w:r>
          <w:r>
            <w:fldChar w:fldCharType="separate"/>
          </w:r>
          <w:ins w:id="5" w:author="Pat Ryan" w:date="2023-05-18T13:26:00Z">
            <w:r w:rsidR="00742226" w:rsidRPr="00851B6D">
              <w:rPr>
                <w:rStyle w:val="Hyperlink"/>
                <w:noProof/>
              </w:rPr>
              <w:fldChar w:fldCharType="begin"/>
            </w:r>
            <w:r w:rsidR="00742226" w:rsidRPr="00851B6D">
              <w:rPr>
                <w:rStyle w:val="Hyperlink"/>
                <w:noProof/>
              </w:rPr>
              <w:instrText xml:space="preserve"> </w:instrText>
            </w:r>
            <w:r w:rsidR="00742226">
              <w:rPr>
                <w:noProof/>
              </w:rPr>
              <w:instrText>HYPERLINK \l "_Toc135308790"</w:instrText>
            </w:r>
            <w:r w:rsidR="00742226" w:rsidRPr="00851B6D">
              <w:rPr>
                <w:rStyle w:val="Hyperlink"/>
                <w:noProof/>
              </w:rPr>
              <w:instrText xml:space="preserve"> </w:instrText>
            </w:r>
            <w:r w:rsidR="00742226" w:rsidRPr="00851B6D">
              <w:rPr>
                <w:rStyle w:val="Hyperlink"/>
                <w:noProof/>
              </w:rPr>
            </w:r>
            <w:r w:rsidR="00742226" w:rsidRPr="00851B6D">
              <w:rPr>
                <w:rStyle w:val="Hyperlink"/>
                <w:noProof/>
              </w:rPr>
              <w:fldChar w:fldCharType="separate"/>
            </w:r>
            <w:r w:rsidR="00742226" w:rsidRPr="00851B6D">
              <w:rPr>
                <w:rStyle w:val="Hyperlink"/>
                <w:noProof/>
              </w:rPr>
              <w:t>Introduction</w:t>
            </w:r>
            <w:r w:rsidR="00742226">
              <w:rPr>
                <w:noProof/>
                <w:webHidden/>
              </w:rPr>
              <w:tab/>
            </w:r>
            <w:r w:rsidR="00742226">
              <w:rPr>
                <w:noProof/>
                <w:webHidden/>
              </w:rPr>
              <w:fldChar w:fldCharType="begin"/>
            </w:r>
            <w:r w:rsidR="00742226">
              <w:rPr>
                <w:noProof/>
                <w:webHidden/>
              </w:rPr>
              <w:instrText xml:space="preserve"> PAGEREF _Toc135308790 \h </w:instrText>
            </w:r>
            <w:r w:rsidR="00742226">
              <w:rPr>
                <w:noProof/>
                <w:webHidden/>
              </w:rPr>
            </w:r>
          </w:ins>
          <w:r w:rsidR="00742226">
            <w:rPr>
              <w:noProof/>
              <w:webHidden/>
            </w:rPr>
            <w:fldChar w:fldCharType="separate"/>
          </w:r>
          <w:ins w:id="6" w:author="Pat Ryan" w:date="2023-05-18T13:26:00Z">
            <w:r w:rsidR="00742226">
              <w:rPr>
                <w:noProof/>
                <w:webHidden/>
              </w:rPr>
              <w:t>1</w:t>
            </w:r>
            <w:r w:rsidR="00742226">
              <w:rPr>
                <w:noProof/>
                <w:webHidden/>
              </w:rPr>
              <w:fldChar w:fldCharType="end"/>
            </w:r>
            <w:r w:rsidR="00742226" w:rsidRPr="00851B6D">
              <w:rPr>
                <w:rStyle w:val="Hyperlink"/>
                <w:noProof/>
              </w:rPr>
              <w:fldChar w:fldCharType="end"/>
            </w:r>
          </w:ins>
        </w:p>
        <w:p w14:paraId="533C600E" w14:textId="75B0BA5C" w:rsidR="00742226" w:rsidRDefault="00742226">
          <w:pPr>
            <w:pStyle w:val="TOC2"/>
            <w:tabs>
              <w:tab w:val="right" w:leader="dot" w:pos="9016"/>
            </w:tabs>
            <w:rPr>
              <w:ins w:id="7" w:author="Pat Ryan" w:date="2023-05-18T13:26:00Z"/>
              <w:rFonts w:eastAsiaTheme="minorEastAsia"/>
              <w:noProof/>
              <w:lang w:eastAsia="en-NZ"/>
            </w:rPr>
          </w:pPr>
          <w:ins w:id="8" w:author="Pat Ryan" w:date="2023-05-18T13:26:00Z">
            <w:r w:rsidRPr="00851B6D">
              <w:rPr>
                <w:rStyle w:val="Hyperlink"/>
                <w:noProof/>
              </w:rPr>
              <w:fldChar w:fldCharType="begin"/>
            </w:r>
            <w:r w:rsidRPr="00851B6D">
              <w:rPr>
                <w:rStyle w:val="Hyperlink"/>
                <w:noProof/>
              </w:rPr>
              <w:instrText xml:space="preserve"> </w:instrText>
            </w:r>
            <w:r>
              <w:rPr>
                <w:noProof/>
              </w:rPr>
              <w:instrText>HYPERLINK \l "_Toc135308791"</w:instrText>
            </w:r>
            <w:r w:rsidRPr="00851B6D">
              <w:rPr>
                <w:rStyle w:val="Hyperlink"/>
                <w:noProof/>
              </w:rPr>
              <w:instrText xml:space="preserve"> </w:instrText>
            </w:r>
            <w:r w:rsidRPr="00851B6D">
              <w:rPr>
                <w:rStyle w:val="Hyperlink"/>
                <w:noProof/>
              </w:rPr>
            </w:r>
            <w:r w:rsidRPr="00851B6D">
              <w:rPr>
                <w:rStyle w:val="Hyperlink"/>
                <w:noProof/>
              </w:rPr>
              <w:fldChar w:fldCharType="separate"/>
            </w:r>
            <w:r w:rsidRPr="00851B6D">
              <w:rPr>
                <w:rStyle w:val="Hyperlink"/>
                <w:noProof/>
              </w:rPr>
              <w:t>Some Background</w:t>
            </w:r>
            <w:r>
              <w:rPr>
                <w:noProof/>
                <w:webHidden/>
              </w:rPr>
              <w:tab/>
            </w:r>
            <w:r>
              <w:rPr>
                <w:noProof/>
                <w:webHidden/>
              </w:rPr>
              <w:fldChar w:fldCharType="begin"/>
            </w:r>
            <w:r>
              <w:rPr>
                <w:noProof/>
                <w:webHidden/>
              </w:rPr>
              <w:instrText xml:space="preserve"> PAGEREF _Toc135308791 \h </w:instrText>
            </w:r>
            <w:r>
              <w:rPr>
                <w:noProof/>
                <w:webHidden/>
              </w:rPr>
            </w:r>
          </w:ins>
          <w:r>
            <w:rPr>
              <w:noProof/>
              <w:webHidden/>
            </w:rPr>
            <w:fldChar w:fldCharType="separate"/>
          </w:r>
          <w:ins w:id="9" w:author="Pat Ryan" w:date="2023-05-18T13:26:00Z">
            <w:r>
              <w:rPr>
                <w:noProof/>
                <w:webHidden/>
              </w:rPr>
              <w:t>1</w:t>
            </w:r>
            <w:r>
              <w:rPr>
                <w:noProof/>
                <w:webHidden/>
              </w:rPr>
              <w:fldChar w:fldCharType="end"/>
            </w:r>
            <w:r w:rsidRPr="00851B6D">
              <w:rPr>
                <w:rStyle w:val="Hyperlink"/>
                <w:noProof/>
              </w:rPr>
              <w:fldChar w:fldCharType="end"/>
            </w:r>
          </w:ins>
        </w:p>
        <w:p w14:paraId="4E3DE85B" w14:textId="78377A86" w:rsidR="00742226" w:rsidRDefault="00742226">
          <w:pPr>
            <w:pStyle w:val="TOC3"/>
            <w:tabs>
              <w:tab w:val="right" w:leader="dot" w:pos="9016"/>
            </w:tabs>
            <w:rPr>
              <w:ins w:id="10" w:author="Pat Ryan" w:date="2023-05-18T13:26:00Z"/>
              <w:rFonts w:eastAsiaTheme="minorEastAsia"/>
              <w:noProof/>
              <w:lang w:eastAsia="en-NZ"/>
            </w:rPr>
          </w:pPr>
          <w:ins w:id="11" w:author="Pat Ryan" w:date="2023-05-18T13:26:00Z">
            <w:r w:rsidRPr="00851B6D">
              <w:rPr>
                <w:rStyle w:val="Hyperlink"/>
                <w:noProof/>
              </w:rPr>
              <w:fldChar w:fldCharType="begin"/>
            </w:r>
            <w:r w:rsidRPr="00851B6D">
              <w:rPr>
                <w:rStyle w:val="Hyperlink"/>
                <w:noProof/>
              </w:rPr>
              <w:instrText xml:space="preserve"> </w:instrText>
            </w:r>
            <w:r>
              <w:rPr>
                <w:noProof/>
              </w:rPr>
              <w:instrText>HYPERLINK \l "_Toc135308792"</w:instrText>
            </w:r>
            <w:r w:rsidRPr="00851B6D">
              <w:rPr>
                <w:rStyle w:val="Hyperlink"/>
                <w:noProof/>
              </w:rPr>
              <w:instrText xml:space="preserve"> </w:instrText>
            </w:r>
            <w:r w:rsidRPr="00851B6D">
              <w:rPr>
                <w:rStyle w:val="Hyperlink"/>
                <w:noProof/>
              </w:rPr>
            </w:r>
            <w:r w:rsidRPr="00851B6D">
              <w:rPr>
                <w:rStyle w:val="Hyperlink"/>
                <w:noProof/>
              </w:rPr>
              <w:fldChar w:fldCharType="separate"/>
            </w:r>
            <w:r w:rsidRPr="00851B6D">
              <w:rPr>
                <w:rStyle w:val="Hyperlink"/>
                <w:noProof/>
              </w:rPr>
              <w:t>Enrolment</w:t>
            </w:r>
            <w:r>
              <w:rPr>
                <w:noProof/>
                <w:webHidden/>
              </w:rPr>
              <w:tab/>
            </w:r>
            <w:r>
              <w:rPr>
                <w:noProof/>
                <w:webHidden/>
              </w:rPr>
              <w:fldChar w:fldCharType="begin"/>
            </w:r>
            <w:r>
              <w:rPr>
                <w:noProof/>
                <w:webHidden/>
              </w:rPr>
              <w:instrText xml:space="preserve"> PAGEREF _Toc135308792 \h </w:instrText>
            </w:r>
            <w:r>
              <w:rPr>
                <w:noProof/>
                <w:webHidden/>
              </w:rPr>
            </w:r>
          </w:ins>
          <w:r>
            <w:rPr>
              <w:noProof/>
              <w:webHidden/>
            </w:rPr>
            <w:fldChar w:fldCharType="separate"/>
          </w:r>
          <w:ins w:id="12" w:author="Pat Ryan" w:date="2023-05-18T13:26:00Z">
            <w:r>
              <w:rPr>
                <w:noProof/>
                <w:webHidden/>
              </w:rPr>
              <w:t>1</w:t>
            </w:r>
            <w:r>
              <w:rPr>
                <w:noProof/>
                <w:webHidden/>
              </w:rPr>
              <w:fldChar w:fldCharType="end"/>
            </w:r>
            <w:r w:rsidRPr="00851B6D">
              <w:rPr>
                <w:rStyle w:val="Hyperlink"/>
                <w:noProof/>
              </w:rPr>
              <w:fldChar w:fldCharType="end"/>
            </w:r>
          </w:ins>
        </w:p>
        <w:p w14:paraId="3807BAC8" w14:textId="257AA428" w:rsidR="00742226" w:rsidRDefault="00742226">
          <w:pPr>
            <w:pStyle w:val="TOC3"/>
            <w:tabs>
              <w:tab w:val="right" w:leader="dot" w:pos="9016"/>
            </w:tabs>
            <w:rPr>
              <w:ins w:id="13" w:author="Pat Ryan" w:date="2023-05-18T13:26:00Z"/>
              <w:rFonts w:eastAsiaTheme="minorEastAsia"/>
              <w:noProof/>
              <w:lang w:eastAsia="en-NZ"/>
            </w:rPr>
          </w:pPr>
          <w:ins w:id="14" w:author="Pat Ryan" w:date="2023-05-18T13:26:00Z">
            <w:r w:rsidRPr="00851B6D">
              <w:rPr>
                <w:rStyle w:val="Hyperlink"/>
                <w:noProof/>
              </w:rPr>
              <w:fldChar w:fldCharType="begin"/>
            </w:r>
            <w:r w:rsidRPr="00851B6D">
              <w:rPr>
                <w:rStyle w:val="Hyperlink"/>
                <w:noProof/>
              </w:rPr>
              <w:instrText xml:space="preserve"> </w:instrText>
            </w:r>
            <w:r>
              <w:rPr>
                <w:noProof/>
              </w:rPr>
              <w:instrText>HYPERLINK \l "_Toc135308793"</w:instrText>
            </w:r>
            <w:r w:rsidRPr="00851B6D">
              <w:rPr>
                <w:rStyle w:val="Hyperlink"/>
                <w:noProof/>
              </w:rPr>
              <w:instrText xml:space="preserve"> </w:instrText>
            </w:r>
            <w:r w:rsidRPr="00851B6D">
              <w:rPr>
                <w:rStyle w:val="Hyperlink"/>
                <w:noProof/>
              </w:rPr>
            </w:r>
            <w:r w:rsidRPr="00851B6D">
              <w:rPr>
                <w:rStyle w:val="Hyperlink"/>
                <w:noProof/>
              </w:rPr>
              <w:fldChar w:fldCharType="separate"/>
            </w:r>
            <w:r w:rsidRPr="00851B6D">
              <w:rPr>
                <w:rStyle w:val="Hyperlink"/>
                <w:noProof/>
              </w:rPr>
              <w:t>Enrolment Nomination</w:t>
            </w:r>
            <w:r>
              <w:rPr>
                <w:noProof/>
                <w:webHidden/>
              </w:rPr>
              <w:tab/>
            </w:r>
            <w:r>
              <w:rPr>
                <w:noProof/>
                <w:webHidden/>
              </w:rPr>
              <w:fldChar w:fldCharType="begin"/>
            </w:r>
            <w:r>
              <w:rPr>
                <w:noProof/>
                <w:webHidden/>
              </w:rPr>
              <w:instrText xml:space="preserve"> PAGEREF _Toc135308793 \h </w:instrText>
            </w:r>
            <w:r>
              <w:rPr>
                <w:noProof/>
                <w:webHidden/>
              </w:rPr>
            </w:r>
          </w:ins>
          <w:r>
            <w:rPr>
              <w:noProof/>
              <w:webHidden/>
            </w:rPr>
            <w:fldChar w:fldCharType="separate"/>
          </w:r>
          <w:ins w:id="15" w:author="Pat Ryan" w:date="2023-05-18T13:26:00Z">
            <w:r>
              <w:rPr>
                <w:noProof/>
                <w:webHidden/>
              </w:rPr>
              <w:t>2</w:t>
            </w:r>
            <w:r>
              <w:rPr>
                <w:noProof/>
                <w:webHidden/>
              </w:rPr>
              <w:fldChar w:fldCharType="end"/>
            </w:r>
            <w:r w:rsidRPr="00851B6D">
              <w:rPr>
                <w:rStyle w:val="Hyperlink"/>
                <w:noProof/>
              </w:rPr>
              <w:fldChar w:fldCharType="end"/>
            </w:r>
          </w:ins>
        </w:p>
        <w:p w14:paraId="1B956EB0" w14:textId="244D9BB6" w:rsidR="00742226" w:rsidRDefault="00742226">
          <w:pPr>
            <w:pStyle w:val="TOC3"/>
            <w:tabs>
              <w:tab w:val="right" w:leader="dot" w:pos="9016"/>
            </w:tabs>
            <w:rPr>
              <w:ins w:id="16" w:author="Pat Ryan" w:date="2023-05-18T13:26:00Z"/>
              <w:rFonts w:eastAsiaTheme="minorEastAsia"/>
              <w:noProof/>
              <w:lang w:eastAsia="en-NZ"/>
            </w:rPr>
          </w:pPr>
          <w:ins w:id="17" w:author="Pat Ryan" w:date="2023-05-18T13:26:00Z">
            <w:r w:rsidRPr="00851B6D">
              <w:rPr>
                <w:rStyle w:val="Hyperlink"/>
                <w:noProof/>
              </w:rPr>
              <w:fldChar w:fldCharType="begin"/>
            </w:r>
            <w:r w:rsidRPr="00851B6D">
              <w:rPr>
                <w:rStyle w:val="Hyperlink"/>
                <w:noProof/>
              </w:rPr>
              <w:instrText xml:space="preserve"> </w:instrText>
            </w:r>
            <w:r>
              <w:rPr>
                <w:noProof/>
              </w:rPr>
              <w:instrText>HYPERLINK \l "_Toc135308794"</w:instrText>
            </w:r>
            <w:r w:rsidRPr="00851B6D">
              <w:rPr>
                <w:rStyle w:val="Hyperlink"/>
                <w:noProof/>
              </w:rPr>
              <w:instrText xml:space="preserve"> </w:instrText>
            </w:r>
            <w:r w:rsidRPr="00851B6D">
              <w:rPr>
                <w:rStyle w:val="Hyperlink"/>
                <w:noProof/>
              </w:rPr>
            </w:r>
            <w:r w:rsidRPr="00851B6D">
              <w:rPr>
                <w:rStyle w:val="Hyperlink"/>
                <w:noProof/>
              </w:rPr>
              <w:fldChar w:fldCharType="separate"/>
            </w:r>
            <w:r w:rsidRPr="00851B6D">
              <w:rPr>
                <w:rStyle w:val="Hyperlink"/>
                <w:noProof/>
              </w:rPr>
              <w:t>Eligibility</w:t>
            </w:r>
            <w:r>
              <w:rPr>
                <w:noProof/>
                <w:webHidden/>
              </w:rPr>
              <w:tab/>
            </w:r>
            <w:r>
              <w:rPr>
                <w:noProof/>
                <w:webHidden/>
              </w:rPr>
              <w:fldChar w:fldCharType="begin"/>
            </w:r>
            <w:r>
              <w:rPr>
                <w:noProof/>
                <w:webHidden/>
              </w:rPr>
              <w:instrText xml:space="preserve"> PAGEREF _Toc135308794 \h </w:instrText>
            </w:r>
            <w:r>
              <w:rPr>
                <w:noProof/>
                <w:webHidden/>
              </w:rPr>
            </w:r>
          </w:ins>
          <w:r>
            <w:rPr>
              <w:noProof/>
              <w:webHidden/>
            </w:rPr>
            <w:fldChar w:fldCharType="separate"/>
          </w:r>
          <w:ins w:id="18" w:author="Pat Ryan" w:date="2023-05-18T13:26:00Z">
            <w:r>
              <w:rPr>
                <w:noProof/>
                <w:webHidden/>
              </w:rPr>
              <w:t>2</w:t>
            </w:r>
            <w:r>
              <w:rPr>
                <w:noProof/>
                <w:webHidden/>
              </w:rPr>
              <w:fldChar w:fldCharType="end"/>
            </w:r>
            <w:r w:rsidRPr="00851B6D">
              <w:rPr>
                <w:rStyle w:val="Hyperlink"/>
                <w:noProof/>
              </w:rPr>
              <w:fldChar w:fldCharType="end"/>
            </w:r>
          </w:ins>
        </w:p>
        <w:p w14:paraId="4EC41C38" w14:textId="600E8BA9" w:rsidR="00742226" w:rsidRDefault="00742226">
          <w:pPr>
            <w:pStyle w:val="TOC3"/>
            <w:tabs>
              <w:tab w:val="right" w:leader="dot" w:pos="9016"/>
            </w:tabs>
            <w:rPr>
              <w:ins w:id="19" w:author="Pat Ryan" w:date="2023-05-18T13:26:00Z"/>
              <w:rFonts w:eastAsiaTheme="minorEastAsia"/>
              <w:noProof/>
              <w:lang w:eastAsia="en-NZ"/>
            </w:rPr>
          </w:pPr>
          <w:ins w:id="20" w:author="Pat Ryan" w:date="2023-05-18T13:26:00Z">
            <w:r w:rsidRPr="00851B6D">
              <w:rPr>
                <w:rStyle w:val="Hyperlink"/>
                <w:noProof/>
              </w:rPr>
              <w:fldChar w:fldCharType="begin"/>
            </w:r>
            <w:r w:rsidRPr="00851B6D">
              <w:rPr>
                <w:rStyle w:val="Hyperlink"/>
                <w:noProof/>
              </w:rPr>
              <w:instrText xml:space="preserve"> </w:instrText>
            </w:r>
            <w:r>
              <w:rPr>
                <w:noProof/>
              </w:rPr>
              <w:instrText>HYPERLINK \l "_Toc135308795"</w:instrText>
            </w:r>
            <w:r w:rsidRPr="00851B6D">
              <w:rPr>
                <w:rStyle w:val="Hyperlink"/>
                <w:noProof/>
              </w:rPr>
              <w:instrText xml:space="preserve"> </w:instrText>
            </w:r>
            <w:r w:rsidRPr="00851B6D">
              <w:rPr>
                <w:rStyle w:val="Hyperlink"/>
                <w:noProof/>
              </w:rPr>
            </w:r>
            <w:r w:rsidRPr="00851B6D">
              <w:rPr>
                <w:rStyle w:val="Hyperlink"/>
                <w:noProof/>
              </w:rPr>
              <w:fldChar w:fldCharType="separate"/>
            </w:r>
            <w:r w:rsidRPr="00851B6D">
              <w:rPr>
                <w:rStyle w:val="Hyperlink"/>
                <w:noProof/>
              </w:rPr>
              <w:t>Entitlement</w:t>
            </w:r>
            <w:r>
              <w:rPr>
                <w:noProof/>
                <w:webHidden/>
              </w:rPr>
              <w:tab/>
            </w:r>
            <w:r>
              <w:rPr>
                <w:noProof/>
                <w:webHidden/>
              </w:rPr>
              <w:fldChar w:fldCharType="begin"/>
            </w:r>
            <w:r>
              <w:rPr>
                <w:noProof/>
                <w:webHidden/>
              </w:rPr>
              <w:instrText xml:space="preserve"> PAGEREF _Toc135308795 \h </w:instrText>
            </w:r>
            <w:r>
              <w:rPr>
                <w:noProof/>
                <w:webHidden/>
              </w:rPr>
            </w:r>
          </w:ins>
          <w:r>
            <w:rPr>
              <w:noProof/>
              <w:webHidden/>
            </w:rPr>
            <w:fldChar w:fldCharType="separate"/>
          </w:r>
          <w:ins w:id="21" w:author="Pat Ryan" w:date="2023-05-18T13:26:00Z">
            <w:r>
              <w:rPr>
                <w:noProof/>
                <w:webHidden/>
              </w:rPr>
              <w:t>2</w:t>
            </w:r>
            <w:r>
              <w:rPr>
                <w:noProof/>
                <w:webHidden/>
              </w:rPr>
              <w:fldChar w:fldCharType="end"/>
            </w:r>
            <w:r w:rsidRPr="00851B6D">
              <w:rPr>
                <w:rStyle w:val="Hyperlink"/>
                <w:noProof/>
              </w:rPr>
              <w:fldChar w:fldCharType="end"/>
            </w:r>
          </w:ins>
        </w:p>
        <w:p w14:paraId="547B78B8" w14:textId="6F5B1923" w:rsidR="00742226" w:rsidRDefault="00742226">
          <w:pPr>
            <w:pStyle w:val="TOC1"/>
            <w:tabs>
              <w:tab w:val="right" w:leader="dot" w:pos="9016"/>
            </w:tabs>
            <w:rPr>
              <w:ins w:id="22" w:author="Pat Ryan" w:date="2023-05-18T13:26:00Z"/>
              <w:rFonts w:eastAsiaTheme="minorEastAsia"/>
              <w:noProof/>
              <w:lang w:eastAsia="en-NZ"/>
            </w:rPr>
          </w:pPr>
          <w:ins w:id="23" w:author="Pat Ryan" w:date="2023-05-18T13:26:00Z">
            <w:r w:rsidRPr="00851B6D">
              <w:rPr>
                <w:rStyle w:val="Hyperlink"/>
                <w:noProof/>
              </w:rPr>
              <w:fldChar w:fldCharType="begin"/>
            </w:r>
            <w:r w:rsidRPr="00851B6D">
              <w:rPr>
                <w:rStyle w:val="Hyperlink"/>
                <w:noProof/>
              </w:rPr>
              <w:instrText xml:space="preserve"> </w:instrText>
            </w:r>
            <w:r>
              <w:rPr>
                <w:noProof/>
              </w:rPr>
              <w:instrText>HYPERLINK \l "_Toc135308796"</w:instrText>
            </w:r>
            <w:r w:rsidRPr="00851B6D">
              <w:rPr>
                <w:rStyle w:val="Hyperlink"/>
                <w:noProof/>
              </w:rPr>
              <w:instrText xml:space="preserve"> </w:instrText>
            </w:r>
            <w:r w:rsidRPr="00851B6D">
              <w:rPr>
                <w:rStyle w:val="Hyperlink"/>
                <w:noProof/>
              </w:rPr>
            </w:r>
            <w:r w:rsidRPr="00851B6D">
              <w:rPr>
                <w:rStyle w:val="Hyperlink"/>
                <w:noProof/>
              </w:rPr>
              <w:fldChar w:fldCharType="separate"/>
            </w:r>
            <w:r w:rsidRPr="00851B6D">
              <w:rPr>
                <w:rStyle w:val="Hyperlink"/>
                <w:noProof/>
              </w:rPr>
              <w:t>Candidates</w:t>
            </w:r>
            <w:r>
              <w:rPr>
                <w:noProof/>
                <w:webHidden/>
              </w:rPr>
              <w:tab/>
            </w:r>
            <w:r>
              <w:rPr>
                <w:noProof/>
                <w:webHidden/>
              </w:rPr>
              <w:fldChar w:fldCharType="begin"/>
            </w:r>
            <w:r>
              <w:rPr>
                <w:noProof/>
                <w:webHidden/>
              </w:rPr>
              <w:instrText xml:space="preserve"> PAGEREF _Toc135308796 \h </w:instrText>
            </w:r>
            <w:r>
              <w:rPr>
                <w:noProof/>
                <w:webHidden/>
              </w:rPr>
            </w:r>
          </w:ins>
          <w:r>
            <w:rPr>
              <w:noProof/>
              <w:webHidden/>
            </w:rPr>
            <w:fldChar w:fldCharType="separate"/>
          </w:r>
          <w:ins w:id="24" w:author="Pat Ryan" w:date="2023-05-18T13:26:00Z">
            <w:r>
              <w:rPr>
                <w:noProof/>
                <w:webHidden/>
              </w:rPr>
              <w:t>3</w:t>
            </w:r>
            <w:r>
              <w:rPr>
                <w:noProof/>
                <w:webHidden/>
              </w:rPr>
              <w:fldChar w:fldCharType="end"/>
            </w:r>
            <w:r w:rsidRPr="00851B6D">
              <w:rPr>
                <w:rStyle w:val="Hyperlink"/>
                <w:noProof/>
              </w:rPr>
              <w:fldChar w:fldCharType="end"/>
            </w:r>
          </w:ins>
        </w:p>
        <w:p w14:paraId="1FD305A9" w14:textId="37A3FFC3" w:rsidR="00742226" w:rsidRDefault="00742226">
          <w:pPr>
            <w:pStyle w:val="TOC3"/>
            <w:tabs>
              <w:tab w:val="right" w:leader="dot" w:pos="9016"/>
            </w:tabs>
            <w:rPr>
              <w:ins w:id="25" w:author="Pat Ryan" w:date="2023-05-18T13:26:00Z"/>
              <w:rFonts w:eastAsiaTheme="minorEastAsia"/>
              <w:noProof/>
              <w:lang w:eastAsia="en-NZ"/>
            </w:rPr>
          </w:pPr>
          <w:ins w:id="26" w:author="Pat Ryan" w:date="2023-05-18T13:26:00Z">
            <w:r w:rsidRPr="00851B6D">
              <w:rPr>
                <w:rStyle w:val="Hyperlink"/>
                <w:noProof/>
              </w:rPr>
              <w:fldChar w:fldCharType="begin"/>
            </w:r>
            <w:r w:rsidRPr="00851B6D">
              <w:rPr>
                <w:rStyle w:val="Hyperlink"/>
                <w:noProof/>
              </w:rPr>
              <w:instrText xml:space="preserve"> </w:instrText>
            </w:r>
            <w:r>
              <w:rPr>
                <w:noProof/>
              </w:rPr>
              <w:instrText>HYPERLINK \l "_Toc135308797"</w:instrText>
            </w:r>
            <w:r w:rsidRPr="00851B6D">
              <w:rPr>
                <w:rStyle w:val="Hyperlink"/>
                <w:noProof/>
              </w:rPr>
              <w:instrText xml:space="preserve"> </w:instrText>
            </w:r>
            <w:r w:rsidRPr="00851B6D">
              <w:rPr>
                <w:rStyle w:val="Hyperlink"/>
                <w:noProof/>
              </w:rPr>
            </w:r>
            <w:r w:rsidRPr="00851B6D">
              <w:rPr>
                <w:rStyle w:val="Hyperlink"/>
                <w:noProof/>
              </w:rPr>
              <w:fldChar w:fldCharType="separate"/>
            </w:r>
            <w:r w:rsidRPr="00851B6D">
              <w:rPr>
                <w:rStyle w:val="Hyperlink"/>
                <w:b/>
                <w:bCs/>
                <w:noProof/>
              </w:rPr>
              <w:t>Resource</w:t>
            </w:r>
            <w:r>
              <w:rPr>
                <w:noProof/>
                <w:webHidden/>
              </w:rPr>
              <w:tab/>
            </w:r>
            <w:r>
              <w:rPr>
                <w:noProof/>
                <w:webHidden/>
              </w:rPr>
              <w:fldChar w:fldCharType="begin"/>
            </w:r>
            <w:r>
              <w:rPr>
                <w:noProof/>
                <w:webHidden/>
              </w:rPr>
              <w:instrText xml:space="preserve"> PAGEREF _Toc135308797 \h </w:instrText>
            </w:r>
            <w:r>
              <w:rPr>
                <w:noProof/>
                <w:webHidden/>
              </w:rPr>
            </w:r>
          </w:ins>
          <w:r>
            <w:rPr>
              <w:noProof/>
              <w:webHidden/>
            </w:rPr>
            <w:fldChar w:fldCharType="separate"/>
          </w:r>
          <w:ins w:id="27" w:author="Pat Ryan" w:date="2023-05-18T13:26:00Z">
            <w:r>
              <w:rPr>
                <w:noProof/>
                <w:webHidden/>
              </w:rPr>
              <w:t>3</w:t>
            </w:r>
            <w:r>
              <w:rPr>
                <w:noProof/>
                <w:webHidden/>
              </w:rPr>
              <w:fldChar w:fldCharType="end"/>
            </w:r>
            <w:r w:rsidRPr="00851B6D">
              <w:rPr>
                <w:rStyle w:val="Hyperlink"/>
                <w:noProof/>
              </w:rPr>
              <w:fldChar w:fldCharType="end"/>
            </w:r>
          </w:ins>
        </w:p>
        <w:p w14:paraId="522E5910" w14:textId="7D8CDD90" w:rsidR="00DF311E" w:rsidDel="00742226" w:rsidRDefault="00DF311E">
          <w:pPr>
            <w:pStyle w:val="TOC1"/>
            <w:tabs>
              <w:tab w:val="right" w:leader="dot" w:pos="9016"/>
            </w:tabs>
            <w:rPr>
              <w:del w:id="28" w:author="Pat Ryan" w:date="2023-05-18T13:26:00Z"/>
              <w:noProof/>
            </w:rPr>
          </w:pPr>
          <w:del w:id="29" w:author="Pat Ryan" w:date="2023-05-18T13:26:00Z">
            <w:r w:rsidRPr="00742226" w:rsidDel="00742226">
              <w:rPr>
                <w:noProof/>
                <w:rPrChange w:id="30" w:author="Pat Ryan" w:date="2023-05-18T13:26:00Z">
                  <w:rPr>
                    <w:rStyle w:val="Hyperlink"/>
                    <w:noProof/>
                  </w:rPr>
                </w:rPrChange>
              </w:rPr>
              <w:delText>Introduction</w:delText>
            </w:r>
            <w:r w:rsidDel="00742226">
              <w:rPr>
                <w:noProof/>
                <w:webHidden/>
              </w:rPr>
              <w:tab/>
            </w:r>
            <w:r w:rsidR="00B92270" w:rsidDel="00742226">
              <w:rPr>
                <w:noProof/>
                <w:webHidden/>
              </w:rPr>
              <w:delText>1</w:delText>
            </w:r>
          </w:del>
        </w:p>
        <w:p w14:paraId="571B93AD" w14:textId="0D03DFE2" w:rsidR="00DF311E" w:rsidDel="00742226" w:rsidRDefault="00DF311E">
          <w:pPr>
            <w:pStyle w:val="TOC2"/>
            <w:tabs>
              <w:tab w:val="right" w:leader="dot" w:pos="9016"/>
            </w:tabs>
            <w:rPr>
              <w:del w:id="31" w:author="Pat Ryan" w:date="2023-05-18T13:26:00Z"/>
              <w:noProof/>
            </w:rPr>
          </w:pPr>
          <w:del w:id="32" w:author="Pat Ryan" w:date="2023-05-18T13:26:00Z">
            <w:r w:rsidRPr="00742226" w:rsidDel="00742226">
              <w:rPr>
                <w:noProof/>
                <w:rPrChange w:id="33" w:author="Pat Ryan" w:date="2023-05-18T13:26:00Z">
                  <w:rPr>
                    <w:rStyle w:val="Hyperlink"/>
                    <w:noProof/>
                  </w:rPr>
                </w:rPrChange>
              </w:rPr>
              <w:delText>Some Background</w:delText>
            </w:r>
            <w:r w:rsidDel="00742226">
              <w:rPr>
                <w:noProof/>
                <w:webHidden/>
              </w:rPr>
              <w:tab/>
            </w:r>
            <w:r w:rsidR="00B92270" w:rsidDel="00742226">
              <w:rPr>
                <w:noProof/>
                <w:webHidden/>
              </w:rPr>
              <w:delText>2</w:delText>
            </w:r>
          </w:del>
        </w:p>
        <w:p w14:paraId="57FD3E05" w14:textId="2C5245C6" w:rsidR="00DF311E" w:rsidDel="00742226" w:rsidRDefault="00DF311E">
          <w:pPr>
            <w:pStyle w:val="TOC3"/>
            <w:tabs>
              <w:tab w:val="right" w:leader="dot" w:pos="9016"/>
            </w:tabs>
            <w:rPr>
              <w:del w:id="34" w:author="Pat Ryan" w:date="2023-05-18T13:26:00Z"/>
              <w:noProof/>
            </w:rPr>
          </w:pPr>
          <w:del w:id="35" w:author="Pat Ryan" w:date="2023-05-18T13:26:00Z">
            <w:r w:rsidRPr="00742226" w:rsidDel="00742226">
              <w:rPr>
                <w:noProof/>
                <w:rPrChange w:id="36" w:author="Pat Ryan" w:date="2023-05-18T13:26:00Z">
                  <w:rPr>
                    <w:rStyle w:val="Hyperlink"/>
                    <w:noProof/>
                  </w:rPr>
                </w:rPrChange>
              </w:rPr>
              <w:delText>Enrolment</w:delText>
            </w:r>
            <w:r w:rsidDel="00742226">
              <w:rPr>
                <w:noProof/>
                <w:webHidden/>
              </w:rPr>
              <w:tab/>
            </w:r>
            <w:r w:rsidR="00B92270" w:rsidDel="00742226">
              <w:rPr>
                <w:noProof/>
                <w:webHidden/>
              </w:rPr>
              <w:delText>2</w:delText>
            </w:r>
          </w:del>
        </w:p>
        <w:p w14:paraId="29412E6B" w14:textId="2C0A448E" w:rsidR="00DF311E" w:rsidDel="00742226" w:rsidRDefault="00DF311E">
          <w:pPr>
            <w:pStyle w:val="TOC3"/>
            <w:tabs>
              <w:tab w:val="right" w:leader="dot" w:pos="9016"/>
            </w:tabs>
            <w:rPr>
              <w:del w:id="37" w:author="Pat Ryan" w:date="2023-05-18T13:26:00Z"/>
              <w:noProof/>
            </w:rPr>
          </w:pPr>
          <w:del w:id="38" w:author="Pat Ryan" w:date="2023-05-18T13:26:00Z">
            <w:r w:rsidRPr="00742226" w:rsidDel="00742226">
              <w:rPr>
                <w:noProof/>
                <w:rPrChange w:id="39" w:author="Pat Ryan" w:date="2023-05-18T13:26:00Z">
                  <w:rPr>
                    <w:rStyle w:val="Hyperlink"/>
                    <w:noProof/>
                  </w:rPr>
                </w:rPrChange>
              </w:rPr>
              <w:delText>Eligibility</w:delText>
            </w:r>
            <w:r w:rsidDel="00742226">
              <w:rPr>
                <w:noProof/>
                <w:webHidden/>
              </w:rPr>
              <w:tab/>
            </w:r>
            <w:r w:rsidR="00B92270" w:rsidDel="00742226">
              <w:rPr>
                <w:noProof/>
                <w:webHidden/>
              </w:rPr>
              <w:delText>2</w:delText>
            </w:r>
          </w:del>
        </w:p>
        <w:p w14:paraId="449E883A" w14:textId="79EF4E64" w:rsidR="00DF311E" w:rsidDel="00742226" w:rsidRDefault="00DF311E">
          <w:pPr>
            <w:pStyle w:val="TOC3"/>
            <w:tabs>
              <w:tab w:val="right" w:leader="dot" w:pos="9016"/>
            </w:tabs>
            <w:rPr>
              <w:del w:id="40" w:author="Pat Ryan" w:date="2023-05-18T13:26:00Z"/>
              <w:noProof/>
            </w:rPr>
          </w:pPr>
          <w:del w:id="41" w:author="Pat Ryan" w:date="2023-05-18T13:26:00Z">
            <w:r w:rsidRPr="00742226" w:rsidDel="00742226">
              <w:rPr>
                <w:noProof/>
                <w:rPrChange w:id="42" w:author="Pat Ryan" w:date="2023-05-18T13:26:00Z">
                  <w:rPr>
                    <w:rStyle w:val="Hyperlink"/>
                    <w:noProof/>
                  </w:rPr>
                </w:rPrChange>
              </w:rPr>
              <w:delText>Entitlement</w:delText>
            </w:r>
            <w:r w:rsidDel="00742226">
              <w:rPr>
                <w:noProof/>
                <w:webHidden/>
              </w:rPr>
              <w:tab/>
            </w:r>
            <w:r w:rsidR="00B92270" w:rsidDel="00742226">
              <w:rPr>
                <w:noProof/>
                <w:webHidden/>
              </w:rPr>
              <w:delText>2</w:delText>
            </w:r>
          </w:del>
        </w:p>
        <w:p w14:paraId="10DCEC3E" w14:textId="7351C02E" w:rsidR="00DF311E" w:rsidDel="00742226" w:rsidRDefault="00DF311E">
          <w:pPr>
            <w:pStyle w:val="TOC1"/>
            <w:tabs>
              <w:tab w:val="right" w:leader="dot" w:pos="9016"/>
            </w:tabs>
            <w:rPr>
              <w:del w:id="43" w:author="Pat Ryan" w:date="2023-05-18T13:26:00Z"/>
              <w:noProof/>
            </w:rPr>
          </w:pPr>
          <w:del w:id="44" w:author="Pat Ryan" w:date="2023-05-18T13:26:00Z">
            <w:r w:rsidRPr="00742226" w:rsidDel="00742226">
              <w:rPr>
                <w:noProof/>
                <w:rPrChange w:id="45" w:author="Pat Ryan" w:date="2023-05-18T13:26:00Z">
                  <w:rPr>
                    <w:rStyle w:val="Hyperlink"/>
                    <w:noProof/>
                  </w:rPr>
                </w:rPrChange>
              </w:rPr>
              <w:delText>Candidates</w:delText>
            </w:r>
            <w:r w:rsidDel="00742226">
              <w:rPr>
                <w:noProof/>
                <w:webHidden/>
              </w:rPr>
              <w:tab/>
            </w:r>
            <w:r w:rsidR="00B92270" w:rsidDel="00742226">
              <w:rPr>
                <w:noProof/>
                <w:webHidden/>
              </w:rPr>
              <w:delText>2</w:delText>
            </w:r>
          </w:del>
        </w:p>
        <w:p w14:paraId="065FD1D5" w14:textId="371D9EC7" w:rsidR="00DF311E" w:rsidDel="00742226" w:rsidRDefault="00DF311E">
          <w:pPr>
            <w:pStyle w:val="TOC3"/>
            <w:tabs>
              <w:tab w:val="right" w:leader="dot" w:pos="9016"/>
            </w:tabs>
            <w:rPr>
              <w:del w:id="46" w:author="Pat Ryan" w:date="2023-05-18T13:26:00Z"/>
              <w:noProof/>
            </w:rPr>
          </w:pPr>
          <w:del w:id="47" w:author="Pat Ryan" w:date="2023-05-18T13:26:00Z">
            <w:r w:rsidRPr="00742226" w:rsidDel="00742226">
              <w:rPr>
                <w:b/>
                <w:bCs/>
                <w:noProof/>
                <w:rPrChange w:id="48" w:author="Pat Ryan" w:date="2023-05-18T13:26:00Z">
                  <w:rPr>
                    <w:rStyle w:val="Hyperlink"/>
                    <w:b/>
                    <w:bCs/>
                    <w:noProof/>
                  </w:rPr>
                </w:rPrChange>
              </w:rPr>
              <w:delText>Resource</w:delText>
            </w:r>
            <w:r w:rsidDel="00742226">
              <w:rPr>
                <w:noProof/>
                <w:webHidden/>
              </w:rPr>
              <w:tab/>
            </w:r>
            <w:r w:rsidR="00B92270" w:rsidDel="00742226">
              <w:rPr>
                <w:noProof/>
                <w:webHidden/>
              </w:rPr>
              <w:delText>2</w:delText>
            </w:r>
          </w:del>
        </w:p>
        <w:p w14:paraId="25017A8C" w14:textId="14220DFC" w:rsidR="00DF311E" w:rsidDel="00742226" w:rsidRDefault="00DF311E">
          <w:pPr>
            <w:pStyle w:val="TOC3"/>
            <w:tabs>
              <w:tab w:val="right" w:leader="dot" w:pos="9016"/>
            </w:tabs>
            <w:rPr>
              <w:del w:id="49" w:author="Pat Ryan" w:date="2023-05-18T13:26:00Z"/>
              <w:noProof/>
            </w:rPr>
          </w:pPr>
          <w:del w:id="50" w:author="Pat Ryan" w:date="2023-05-18T13:26:00Z">
            <w:r w:rsidRPr="00742226" w:rsidDel="00742226">
              <w:rPr>
                <w:b/>
                <w:bCs/>
                <w:noProof/>
                <w:rPrChange w:id="51" w:author="Pat Ryan" w:date="2023-05-18T13:26:00Z">
                  <w:rPr>
                    <w:rStyle w:val="Hyperlink"/>
                    <w:b/>
                    <w:bCs/>
                    <w:noProof/>
                  </w:rPr>
                </w:rPrChange>
              </w:rPr>
              <w:delText>Comment</w:delText>
            </w:r>
            <w:r w:rsidDel="00742226">
              <w:rPr>
                <w:noProof/>
                <w:webHidden/>
              </w:rPr>
              <w:tab/>
            </w:r>
            <w:r w:rsidR="00B92270" w:rsidDel="00742226">
              <w:rPr>
                <w:noProof/>
                <w:webHidden/>
              </w:rPr>
              <w:delText>2</w:delText>
            </w:r>
          </w:del>
        </w:p>
        <w:p w14:paraId="44C7201B" w14:textId="69453E43" w:rsidR="00DF311E" w:rsidDel="00742226" w:rsidRDefault="00DF311E">
          <w:pPr>
            <w:pStyle w:val="TOC3"/>
            <w:tabs>
              <w:tab w:val="right" w:leader="dot" w:pos="9016"/>
            </w:tabs>
            <w:rPr>
              <w:del w:id="52" w:author="Pat Ryan" w:date="2023-05-18T13:26:00Z"/>
              <w:noProof/>
            </w:rPr>
          </w:pPr>
          <w:del w:id="53" w:author="Pat Ryan" w:date="2023-05-18T13:26:00Z">
            <w:r w:rsidRPr="00742226" w:rsidDel="00742226">
              <w:rPr>
                <w:noProof/>
                <w:rPrChange w:id="54" w:author="Pat Ryan" w:date="2023-05-18T13:26:00Z">
                  <w:rPr>
                    <w:rStyle w:val="Hyperlink"/>
                    <w:noProof/>
                  </w:rPr>
                </w:rPrChange>
              </w:rPr>
              <w:delText>Patient</w:delText>
            </w:r>
            <w:r w:rsidDel="00742226">
              <w:rPr>
                <w:noProof/>
                <w:webHidden/>
              </w:rPr>
              <w:tab/>
            </w:r>
            <w:r w:rsidR="00B92270" w:rsidDel="00742226">
              <w:rPr>
                <w:noProof/>
                <w:webHidden/>
              </w:rPr>
              <w:delText>3</w:delText>
            </w:r>
          </w:del>
        </w:p>
        <w:p w14:paraId="26277E15" w14:textId="31BE25E7" w:rsidR="00DF311E" w:rsidDel="00742226" w:rsidRDefault="00DF311E">
          <w:pPr>
            <w:pStyle w:val="TOC3"/>
            <w:tabs>
              <w:tab w:val="right" w:leader="dot" w:pos="9016"/>
            </w:tabs>
            <w:rPr>
              <w:del w:id="55" w:author="Pat Ryan" w:date="2023-05-18T13:26:00Z"/>
              <w:noProof/>
            </w:rPr>
          </w:pPr>
          <w:del w:id="56" w:author="Pat Ryan" w:date="2023-05-18T13:26:00Z">
            <w:r w:rsidRPr="00742226" w:rsidDel="00742226">
              <w:rPr>
                <w:noProof/>
                <w:rPrChange w:id="57" w:author="Pat Ryan" w:date="2023-05-18T13:26:00Z">
                  <w:rPr>
                    <w:rStyle w:val="Hyperlink"/>
                    <w:noProof/>
                  </w:rPr>
                </w:rPrChange>
              </w:rPr>
              <w:delText>It already had the enrolled GP, its not clear if we need anything more  (i.e. to cater for other kinds of enrolment).  But if we did we probably don’t want Patient to be the parent of all patient/provider relationships, it would get out of hand</w:delText>
            </w:r>
            <w:r w:rsidDel="00742226">
              <w:rPr>
                <w:noProof/>
                <w:webHidden/>
              </w:rPr>
              <w:tab/>
            </w:r>
            <w:r w:rsidR="00B92270" w:rsidDel="00742226">
              <w:rPr>
                <w:noProof/>
                <w:webHidden/>
              </w:rPr>
              <w:delText>3</w:delText>
            </w:r>
          </w:del>
        </w:p>
        <w:p w14:paraId="541CB00A" w14:textId="66604B62" w:rsidR="00DF311E" w:rsidDel="00742226" w:rsidRDefault="00DF311E">
          <w:pPr>
            <w:pStyle w:val="TOC3"/>
            <w:tabs>
              <w:tab w:val="right" w:leader="dot" w:pos="9016"/>
            </w:tabs>
            <w:rPr>
              <w:del w:id="58" w:author="Pat Ryan" w:date="2023-05-18T13:26:00Z"/>
              <w:noProof/>
            </w:rPr>
          </w:pPr>
          <w:del w:id="59" w:author="Pat Ryan" w:date="2023-05-18T13:26:00Z">
            <w:r w:rsidRPr="00742226" w:rsidDel="00742226">
              <w:rPr>
                <w:noProof/>
                <w:rPrChange w:id="60" w:author="Pat Ryan" w:date="2023-05-18T13:26:00Z">
                  <w:rPr>
                    <w:rStyle w:val="Hyperlink"/>
                    <w:noProof/>
                  </w:rPr>
                </w:rPrChange>
              </w:rPr>
              <w:delText>Coverage</w:delText>
            </w:r>
            <w:r w:rsidDel="00742226">
              <w:rPr>
                <w:noProof/>
                <w:webHidden/>
              </w:rPr>
              <w:tab/>
            </w:r>
            <w:r w:rsidR="00B92270" w:rsidDel="00742226">
              <w:rPr>
                <w:noProof/>
                <w:webHidden/>
              </w:rPr>
              <w:delText>3</w:delText>
            </w:r>
          </w:del>
        </w:p>
        <w:p w14:paraId="6B9A4340" w14:textId="400D3612" w:rsidR="00DF311E" w:rsidDel="00742226" w:rsidRDefault="00DF311E">
          <w:pPr>
            <w:pStyle w:val="TOC3"/>
            <w:tabs>
              <w:tab w:val="right" w:leader="dot" w:pos="9016"/>
            </w:tabs>
            <w:rPr>
              <w:del w:id="61" w:author="Pat Ryan" w:date="2023-05-18T13:26:00Z"/>
              <w:noProof/>
            </w:rPr>
          </w:pPr>
          <w:del w:id="62" w:author="Pat Ryan" w:date="2023-05-18T13:26:00Z">
            <w:r w:rsidRPr="00742226" w:rsidDel="00742226">
              <w:rPr>
                <w:noProof/>
                <w:rPrChange w:id="63" w:author="Pat Ryan" w:date="2023-05-18T13:26:00Z">
                  <w:rPr>
                    <w:rStyle w:val="Hyperlink"/>
                    <w:noProof/>
                  </w:rPr>
                </w:rPrChange>
              </w:rPr>
              <w:delText>We use this for Entitlement, CSC and HUHC.  If we accept that an entitlement and enrolment are not the same thing, then enrolment probably deserves its own resource</w:delText>
            </w:r>
            <w:r w:rsidDel="00742226">
              <w:rPr>
                <w:noProof/>
                <w:webHidden/>
              </w:rPr>
              <w:tab/>
            </w:r>
            <w:r w:rsidR="00B92270" w:rsidDel="00742226">
              <w:rPr>
                <w:noProof/>
                <w:webHidden/>
              </w:rPr>
              <w:delText>3</w:delText>
            </w:r>
          </w:del>
        </w:p>
        <w:p w14:paraId="1812E35E" w14:textId="7343BFA7" w:rsidR="00DF311E" w:rsidDel="00742226" w:rsidRDefault="00DF311E">
          <w:pPr>
            <w:pStyle w:val="TOC3"/>
            <w:tabs>
              <w:tab w:val="right" w:leader="dot" w:pos="9016"/>
            </w:tabs>
            <w:rPr>
              <w:del w:id="64" w:author="Pat Ryan" w:date="2023-05-18T13:26:00Z"/>
              <w:noProof/>
            </w:rPr>
          </w:pPr>
          <w:del w:id="65" w:author="Pat Ryan" w:date="2023-05-18T13:26:00Z">
            <w:r w:rsidRPr="00742226" w:rsidDel="00742226">
              <w:rPr>
                <w:b/>
                <w:bCs/>
                <w:noProof/>
                <w:rPrChange w:id="66" w:author="Pat Ryan" w:date="2023-05-18T13:26:00Z">
                  <w:rPr>
                    <w:rStyle w:val="Hyperlink"/>
                    <w:b/>
                    <w:bCs/>
                    <w:noProof/>
                  </w:rPr>
                </w:rPrChange>
              </w:rPr>
              <w:delText>Resource</w:delText>
            </w:r>
            <w:r w:rsidDel="00742226">
              <w:rPr>
                <w:noProof/>
                <w:webHidden/>
              </w:rPr>
              <w:tab/>
            </w:r>
            <w:r w:rsidR="00B92270" w:rsidDel="00742226">
              <w:rPr>
                <w:noProof/>
                <w:webHidden/>
              </w:rPr>
              <w:delText>3</w:delText>
            </w:r>
          </w:del>
        </w:p>
        <w:p w14:paraId="27A93D08" w14:textId="26C10655" w:rsidR="00DF311E" w:rsidDel="00742226" w:rsidRDefault="00DF311E">
          <w:pPr>
            <w:pStyle w:val="TOC3"/>
            <w:tabs>
              <w:tab w:val="right" w:leader="dot" w:pos="9016"/>
            </w:tabs>
            <w:rPr>
              <w:del w:id="67" w:author="Pat Ryan" w:date="2023-05-18T13:26:00Z"/>
              <w:noProof/>
            </w:rPr>
          </w:pPr>
          <w:del w:id="68" w:author="Pat Ryan" w:date="2023-05-18T13:26:00Z">
            <w:r w:rsidRPr="00742226" w:rsidDel="00742226">
              <w:rPr>
                <w:b/>
                <w:bCs/>
                <w:noProof/>
                <w:rPrChange w:id="69" w:author="Pat Ryan" w:date="2023-05-18T13:26:00Z">
                  <w:rPr>
                    <w:rStyle w:val="Hyperlink"/>
                    <w:b/>
                    <w:bCs/>
                    <w:noProof/>
                  </w:rPr>
                </w:rPrChange>
              </w:rPr>
              <w:delText>Comment</w:delText>
            </w:r>
            <w:r w:rsidDel="00742226">
              <w:rPr>
                <w:noProof/>
                <w:webHidden/>
              </w:rPr>
              <w:tab/>
            </w:r>
            <w:r w:rsidR="00B92270" w:rsidDel="00742226">
              <w:rPr>
                <w:noProof/>
                <w:webHidden/>
              </w:rPr>
              <w:delText>3</w:delText>
            </w:r>
          </w:del>
        </w:p>
        <w:p w14:paraId="22971202" w14:textId="475BEDDA" w:rsidR="00DF311E" w:rsidDel="00742226" w:rsidRDefault="00DF311E">
          <w:pPr>
            <w:pStyle w:val="TOC3"/>
            <w:tabs>
              <w:tab w:val="right" w:leader="dot" w:pos="9016"/>
            </w:tabs>
            <w:rPr>
              <w:del w:id="70" w:author="Pat Ryan" w:date="2023-05-18T13:26:00Z"/>
              <w:noProof/>
            </w:rPr>
          </w:pPr>
          <w:del w:id="71" w:author="Pat Ryan" w:date="2023-05-18T13:26:00Z">
            <w:r w:rsidRPr="00742226" w:rsidDel="00742226">
              <w:rPr>
                <w:noProof/>
                <w:rPrChange w:id="72" w:author="Pat Ryan" w:date="2023-05-18T13:26:00Z">
                  <w:rPr>
                    <w:rStyle w:val="Hyperlink"/>
                    <w:noProof/>
                  </w:rPr>
                </w:rPrChange>
              </w:rPr>
              <w:delText>SeviceRequest</w:delText>
            </w:r>
            <w:r w:rsidDel="00742226">
              <w:rPr>
                <w:noProof/>
                <w:webHidden/>
              </w:rPr>
              <w:tab/>
            </w:r>
            <w:r w:rsidR="00B92270" w:rsidDel="00742226">
              <w:rPr>
                <w:noProof/>
                <w:webHidden/>
              </w:rPr>
              <w:delText>3</w:delText>
            </w:r>
          </w:del>
        </w:p>
        <w:p w14:paraId="189A8FC0" w14:textId="1A9AE41C" w:rsidR="00DF311E" w:rsidDel="00742226" w:rsidRDefault="00DF311E">
          <w:pPr>
            <w:pStyle w:val="TOC3"/>
            <w:tabs>
              <w:tab w:val="right" w:leader="dot" w:pos="9016"/>
            </w:tabs>
            <w:rPr>
              <w:del w:id="73" w:author="Pat Ryan" w:date="2023-05-18T13:26:00Z"/>
              <w:noProof/>
            </w:rPr>
          </w:pPr>
          <w:del w:id="74" w:author="Pat Ryan" w:date="2023-05-18T13:26:00Z">
            <w:r w:rsidRPr="00742226" w:rsidDel="00742226">
              <w:rPr>
                <w:noProof/>
                <w:rPrChange w:id="75" w:author="Pat Ryan" w:date="2023-05-18T13:26:00Z">
                  <w:rPr>
                    <w:rStyle w:val="Hyperlink"/>
                    <w:noProof/>
                  </w:rPr>
                </w:rPrChange>
              </w:rPr>
              <w:delText>Seems more intended for one off request like a referral rather than a long term relationship like an enrolment</w:delText>
            </w:r>
            <w:r w:rsidDel="00742226">
              <w:rPr>
                <w:noProof/>
                <w:webHidden/>
              </w:rPr>
              <w:tab/>
            </w:r>
            <w:r w:rsidR="00B92270" w:rsidDel="00742226">
              <w:rPr>
                <w:noProof/>
                <w:webHidden/>
              </w:rPr>
              <w:delText>3</w:delText>
            </w:r>
          </w:del>
        </w:p>
        <w:p w14:paraId="7C8974FD" w14:textId="70350E98" w:rsidR="00DF311E" w:rsidDel="00742226" w:rsidRDefault="00DF311E">
          <w:pPr>
            <w:pStyle w:val="TOC3"/>
            <w:tabs>
              <w:tab w:val="right" w:leader="dot" w:pos="9016"/>
            </w:tabs>
            <w:rPr>
              <w:del w:id="76" w:author="Pat Ryan" w:date="2023-05-18T13:26:00Z"/>
              <w:noProof/>
            </w:rPr>
          </w:pPr>
          <w:del w:id="77" w:author="Pat Ryan" w:date="2023-05-18T13:26:00Z">
            <w:r w:rsidRPr="00742226" w:rsidDel="00742226">
              <w:rPr>
                <w:noProof/>
                <w:rPrChange w:id="78" w:author="Pat Ryan" w:date="2023-05-18T13:26:00Z">
                  <w:rPr>
                    <w:rStyle w:val="Hyperlink"/>
                    <w:noProof/>
                  </w:rPr>
                </w:rPrChange>
              </w:rPr>
              <w:delText>Message</w:delText>
            </w:r>
            <w:r w:rsidDel="00742226">
              <w:rPr>
                <w:noProof/>
                <w:webHidden/>
              </w:rPr>
              <w:tab/>
            </w:r>
            <w:r w:rsidR="00B92270" w:rsidDel="00742226">
              <w:rPr>
                <w:noProof/>
                <w:webHidden/>
              </w:rPr>
              <w:delText>3</w:delText>
            </w:r>
          </w:del>
        </w:p>
        <w:p w14:paraId="405A0F9D" w14:textId="316890BE" w:rsidR="00DF311E" w:rsidDel="00742226" w:rsidRDefault="00DF311E">
          <w:pPr>
            <w:pStyle w:val="TOC3"/>
            <w:tabs>
              <w:tab w:val="right" w:leader="dot" w:pos="9016"/>
            </w:tabs>
            <w:rPr>
              <w:del w:id="79" w:author="Pat Ryan" w:date="2023-05-18T13:26:00Z"/>
              <w:noProof/>
            </w:rPr>
          </w:pPr>
          <w:del w:id="80" w:author="Pat Ryan" w:date="2023-05-18T13:26:00Z">
            <w:r w:rsidRPr="00742226" w:rsidDel="00742226">
              <w:rPr>
                <w:noProof/>
                <w:rPrChange w:id="81" w:author="Pat Ryan" w:date="2023-05-18T13:26:00Z">
                  <w:rPr>
                    <w:rStyle w:val="Hyperlink"/>
                    <w:noProof/>
                  </w:rPr>
                </w:rPrChange>
              </w:rPr>
              <w:delText>Allows us to create a bundle with the resources linked to the event -  for us that would be Patient (the baby),  Location (GP Facility), and next of kin (maybe related Person). The event type in the messgae tells the recipient the context – in our case “enrolment nomination”</w:delText>
            </w:r>
            <w:r w:rsidDel="00742226">
              <w:rPr>
                <w:noProof/>
                <w:webHidden/>
              </w:rPr>
              <w:tab/>
            </w:r>
            <w:r w:rsidR="00B92270" w:rsidDel="00742226">
              <w:rPr>
                <w:noProof/>
                <w:webHidden/>
              </w:rPr>
              <w:delText>3</w:delText>
            </w:r>
          </w:del>
        </w:p>
        <w:p w14:paraId="5A15BDB2" w14:textId="311CAB4C" w:rsidR="00DF311E" w:rsidDel="00742226" w:rsidRDefault="00DF311E">
          <w:pPr>
            <w:pStyle w:val="TOC3"/>
            <w:tabs>
              <w:tab w:val="right" w:leader="dot" w:pos="9016"/>
            </w:tabs>
            <w:rPr>
              <w:del w:id="82" w:author="Pat Ryan" w:date="2023-05-18T13:26:00Z"/>
              <w:noProof/>
            </w:rPr>
          </w:pPr>
          <w:del w:id="83" w:author="Pat Ryan" w:date="2023-05-18T13:26:00Z">
            <w:r w:rsidRPr="00742226" w:rsidDel="00742226">
              <w:rPr>
                <w:noProof/>
                <w:rPrChange w:id="84" w:author="Pat Ryan" w:date="2023-05-18T13:26:00Z">
                  <w:rPr>
                    <w:rStyle w:val="Hyperlink"/>
                    <w:noProof/>
                  </w:rPr>
                </w:rPrChange>
              </w:rPr>
              <w:delText>Custom operation</w:delText>
            </w:r>
            <w:r w:rsidDel="00742226">
              <w:rPr>
                <w:noProof/>
                <w:webHidden/>
              </w:rPr>
              <w:tab/>
            </w:r>
            <w:r w:rsidR="00B92270" w:rsidDel="00742226">
              <w:rPr>
                <w:noProof/>
                <w:webHidden/>
              </w:rPr>
              <w:delText>3</w:delText>
            </w:r>
          </w:del>
        </w:p>
        <w:p w14:paraId="0F1B3055" w14:textId="2A843DB1" w:rsidR="00DF311E" w:rsidDel="00742226" w:rsidRDefault="00DF311E">
          <w:pPr>
            <w:pStyle w:val="TOC3"/>
            <w:tabs>
              <w:tab w:val="right" w:leader="dot" w:pos="9016"/>
            </w:tabs>
            <w:rPr>
              <w:del w:id="85" w:author="Pat Ryan" w:date="2023-05-18T13:26:00Z"/>
              <w:noProof/>
            </w:rPr>
          </w:pPr>
          <w:del w:id="86" w:author="Pat Ryan" w:date="2023-05-18T13:26:00Z">
            <w:r w:rsidRPr="00742226" w:rsidDel="00742226">
              <w:rPr>
                <w:noProof/>
                <w:rPrChange w:id="87" w:author="Pat Ryan" w:date="2023-05-18T13:26:00Z">
                  <w:rPr>
                    <w:rStyle w:val="Hyperlink"/>
                    <w:noProof/>
                  </w:rPr>
                </w:rPrChange>
              </w:rPr>
              <w:delText>We could consider adding a custom operation to what ever the agreed Resource for enrolment is</w:delText>
            </w:r>
            <w:r w:rsidDel="00742226">
              <w:rPr>
                <w:noProof/>
                <w:webHidden/>
              </w:rPr>
              <w:tab/>
            </w:r>
            <w:r w:rsidR="00B92270" w:rsidDel="00742226">
              <w:rPr>
                <w:noProof/>
                <w:webHidden/>
              </w:rPr>
              <w:delText>3</w:delText>
            </w:r>
          </w:del>
        </w:p>
        <w:p w14:paraId="15E1A89F" w14:textId="3A43217C" w:rsidR="00DF311E" w:rsidRDefault="00DF311E">
          <w:r>
            <w:rPr>
              <w:b/>
              <w:bCs/>
              <w:noProof/>
            </w:rPr>
            <w:fldChar w:fldCharType="end"/>
          </w:r>
        </w:p>
      </w:sdtContent>
    </w:sdt>
    <w:p w14:paraId="6544E351" w14:textId="77777777" w:rsidR="00DF311E" w:rsidRDefault="00DF311E" w:rsidP="003D7F2D"/>
    <w:p w14:paraId="0F8D8615" w14:textId="28414AB6" w:rsidR="003D7F2D" w:rsidRDefault="003D7F2D" w:rsidP="003D7F2D">
      <w:pPr>
        <w:pStyle w:val="Heading1"/>
      </w:pPr>
      <w:bookmarkStart w:id="88" w:name="_Toc135308790"/>
      <w:r>
        <w:t>Introduction</w:t>
      </w:r>
      <w:bookmarkEnd w:id="88"/>
    </w:p>
    <w:p w14:paraId="34DE2EA4" w14:textId="6A701C7D" w:rsidR="003D7F2D" w:rsidRDefault="003D7F2D" w:rsidP="003D7F2D">
      <w:r>
        <w:t xml:space="preserve">The HIP Team at </w:t>
      </w:r>
      <w:proofErr w:type="spellStart"/>
      <w:r>
        <w:t>Te</w:t>
      </w:r>
      <w:proofErr w:type="spellEnd"/>
      <w:r>
        <w:t xml:space="preserve"> </w:t>
      </w:r>
      <w:proofErr w:type="spellStart"/>
      <w:r>
        <w:t>Whatu</w:t>
      </w:r>
      <w:proofErr w:type="spellEnd"/>
      <w:r>
        <w:t xml:space="preserve"> Ora have </w:t>
      </w:r>
      <w:proofErr w:type="gramStart"/>
      <w:r>
        <w:t>a fairly urgent</w:t>
      </w:r>
      <w:proofErr w:type="gramEnd"/>
      <w:r>
        <w:t xml:space="preserve"> need to create a FHIR interface to allow Enrolment nomination requests for new-borns to be sent to PMS </w:t>
      </w:r>
      <w:r w:rsidR="00DF311E">
        <w:t>Practice</w:t>
      </w:r>
      <w:r>
        <w:t xml:space="preserve"> </w:t>
      </w:r>
      <w:r w:rsidR="00B92270">
        <w:t>systems and</w:t>
      </w:r>
      <w:r>
        <w:t xml:space="preserve"> receive an asynchronous Response. </w:t>
      </w:r>
      <w:proofErr w:type="spellStart"/>
      <w:r>
        <w:t>HealthLink</w:t>
      </w:r>
      <w:proofErr w:type="spellEnd"/>
      <w:r>
        <w:t xml:space="preserve"> will be providing a translation service </w:t>
      </w:r>
      <w:r w:rsidR="00AB59B8">
        <w:t>to</w:t>
      </w:r>
      <w:r>
        <w:t xml:space="preserve"> convert from FHIR to HL7 v2 for </w:t>
      </w:r>
      <w:r w:rsidR="00DF311E">
        <w:t>consumption</w:t>
      </w:r>
      <w:r>
        <w:t xml:space="preserve"> by the PMS (an existing channel), and to send the PMS response back to us as a FHIR request.</w:t>
      </w:r>
    </w:p>
    <w:p w14:paraId="5F26B5C1" w14:textId="6A01E1EA" w:rsidR="003D7F2D" w:rsidRDefault="003D7F2D" w:rsidP="003D7F2D">
      <w:r>
        <w:t>Our time frames are tight, we are looking to have this functionality operational in Production by August 2023</w:t>
      </w:r>
    </w:p>
    <w:p w14:paraId="6B17897F" w14:textId="77777777" w:rsidR="003D7F2D" w:rsidRDefault="003D7F2D" w:rsidP="003D7F2D">
      <w:r>
        <w:t>There are two questions which we are seeking feedback on</w:t>
      </w:r>
    </w:p>
    <w:p w14:paraId="0102CBEB" w14:textId="77777777" w:rsidR="003D7F2D" w:rsidRDefault="003D7F2D" w:rsidP="003D7F2D">
      <w:r>
        <w:t>1. What is the correct FHIR resource to use when modelling an enrolment?</w:t>
      </w:r>
    </w:p>
    <w:p w14:paraId="6355B6BC" w14:textId="6544CD89" w:rsidR="003D7F2D" w:rsidRDefault="003D7F2D" w:rsidP="003D7F2D">
      <w:r>
        <w:t xml:space="preserve">2. What is the best FHIR mechanism for creating a </w:t>
      </w:r>
      <w:r w:rsidR="00AB59B8">
        <w:t xml:space="preserve">message </w:t>
      </w:r>
      <w:r>
        <w:t>which requests an enrolment (</w:t>
      </w:r>
      <w:proofErr w:type="gramStart"/>
      <w:r w:rsidR="00B92270">
        <w:t>i.e.</w:t>
      </w:r>
      <w:proofErr w:type="gramEnd"/>
      <w:r>
        <w:t xml:space="preserve"> an enrolment nomination request)</w:t>
      </w:r>
    </w:p>
    <w:p w14:paraId="3C159751" w14:textId="1707892F" w:rsidR="006B1460" w:rsidRDefault="006B1460" w:rsidP="003D7F2D">
      <w:r>
        <w:t xml:space="preserve">Note that given the time frames we would like feedback within the next couple of weeks. We recognize that is probably not enough time for a full discussion, so there is a risk that whatever approach we take it may not align with the </w:t>
      </w:r>
      <w:r w:rsidR="00B92270">
        <w:t>long-term</w:t>
      </w:r>
      <w:r>
        <w:t xml:space="preserve"> approach agreed by the HL7 NZ community. The mitigation is that this is a point solution between HIP and </w:t>
      </w:r>
      <w:proofErr w:type="spellStart"/>
      <w:proofErr w:type="gramStart"/>
      <w:r>
        <w:t>HealthLink</w:t>
      </w:r>
      <w:proofErr w:type="spellEnd"/>
      <w:proofErr w:type="gramEnd"/>
      <w:r>
        <w:t xml:space="preserve"> so the impact is limited.</w:t>
      </w:r>
    </w:p>
    <w:p w14:paraId="6A502542" w14:textId="77777777" w:rsidR="003D7F2D" w:rsidRDefault="003D7F2D" w:rsidP="003D7F2D"/>
    <w:p w14:paraId="1FB24DEA" w14:textId="77777777" w:rsidR="003D7F2D" w:rsidRDefault="003D7F2D" w:rsidP="003D7F2D">
      <w:pPr>
        <w:pStyle w:val="Heading2"/>
      </w:pPr>
      <w:bookmarkStart w:id="89" w:name="_Toc135308791"/>
      <w:r>
        <w:t>Some Background</w:t>
      </w:r>
      <w:bookmarkEnd w:id="89"/>
    </w:p>
    <w:p w14:paraId="1663C3EE" w14:textId="77777777" w:rsidR="003D7F2D" w:rsidRDefault="003D7F2D" w:rsidP="003D7F2D">
      <w:pPr>
        <w:pStyle w:val="Heading3"/>
      </w:pPr>
      <w:bookmarkStart w:id="90" w:name="_Toc135308792"/>
      <w:r>
        <w:t>Enrolment</w:t>
      </w:r>
      <w:bookmarkEnd w:id="90"/>
    </w:p>
    <w:p w14:paraId="3B128B02" w14:textId="5B84934E" w:rsidR="009825A4" w:rsidRDefault="003D7F2D" w:rsidP="009825A4">
      <w:pPr>
        <w:rPr>
          <w:ins w:id="91" w:author="Pat Ryan" w:date="2023-05-18T13:12:00Z"/>
        </w:rPr>
      </w:pPr>
      <w:r>
        <w:t xml:space="preserve">In HIP we have a SOAP service for recording GP </w:t>
      </w:r>
      <w:r w:rsidR="00DF311E">
        <w:t>enrolments.</w:t>
      </w:r>
      <w:r>
        <w:t xml:space="preserve"> We define an enrolment as “a relationship between a health consumer and a health provider </w:t>
      </w:r>
      <w:r w:rsidR="00DF311E">
        <w:t>for</w:t>
      </w:r>
      <w:r>
        <w:t xml:space="preserve"> the provision of a health service”. We use a generic schema which could accommodate other kinds of enrolment </w:t>
      </w:r>
      <w:r w:rsidR="00B92270">
        <w:t>e.g.,</w:t>
      </w:r>
      <w:r>
        <w:t xml:space="preserve"> enrolment </w:t>
      </w:r>
      <w:r w:rsidR="00AB59B8">
        <w:t xml:space="preserve">with </w:t>
      </w:r>
      <w:proofErr w:type="gramStart"/>
      <w:r w:rsidR="00AB59B8">
        <w:t xml:space="preserve">a  </w:t>
      </w:r>
      <w:proofErr w:type="spellStart"/>
      <w:r w:rsidR="00AB59B8">
        <w:t>WellChild</w:t>
      </w:r>
      <w:proofErr w:type="spellEnd"/>
      <w:proofErr w:type="gramEnd"/>
      <w:r w:rsidR="00AB59B8">
        <w:t xml:space="preserve"> provider</w:t>
      </w:r>
      <w:r>
        <w:t xml:space="preserve">, but none have been implemented to date. GP Enrolment however is integrated </w:t>
      </w:r>
      <w:r>
        <w:lastRenderedPageBreak/>
        <w:t xml:space="preserve">in all </w:t>
      </w:r>
      <w:r w:rsidR="00AB59B8">
        <w:t xml:space="preserve">GP </w:t>
      </w:r>
      <w:r>
        <w:t xml:space="preserve">PMS systems and </w:t>
      </w:r>
      <w:r w:rsidR="00AB59B8">
        <w:t xml:space="preserve">is </w:t>
      </w:r>
      <w:r>
        <w:t>use</w:t>
      </w:r>
      <w:r w:rsidR="00AB59B8">
        <w:t>d</w:t>
      </w:r>
      <w:r>
        <w:t xml:space="preserve"> as the basis </w:t>
      </w:r>
      <w:r w:rsidR="002A7B96">
        <w:t>for</w:t>
      </w:r>
      <w:r>
        <w:t xml:space="preserve"> calculating </w:t>
      </w:r>
      <w:r w:rsidR="00B92270">
        <w:t>capitation-based</w:t>
      </w:r>
      <w:r>
        <w:t xml:space="preserve"> funding.</w:t>
      </w:r>
      <w:r w:rsidR="00AB59B8">
        <w:t xml:space="preserve"> It is also used by other parties to locate a patient’s GP for sending them communications </w:t>
      </w:r>
      <w:proofErr w:type="spellStart"/>
      <w:proofErr w:type="gramStart"/>
      <w:r w:rsidR="00AB59B8">
        <w:t>eg</w:t>
      </w:r>
      <w:proofErr w:type="spellEnd"/>
      <w:proofErr w:type="gramEnd"/>
      <w:r w:rsidR="00AB59B8">
        <w:t xml:space="preserve"> Discharge Letters</w:t>
      </w:r>
    </w:p>
    <w:p w14:paraId="0813FF31" w14:textId="2C089101" w:rsidR="009825A4" w:rsidRDefault="009825A4" w:rsidP="009825A4">
      <w:pPr>
        <w:rPr>
          <w:ins w:id="92" w:author="Pat Ryan" w:date="2023-05-18T13:13:00Z"/>
        </w:rPr>
      </w:pPr>
      <w:ins w:id="93" w:author="Pat Ryan" w:date="2023-05-18T13:12:00Z">
        <w:r>
          <w:t xml:space="preserve">If we had a generic </w:t>
        </w:r>
        <w:r w:rsidR="00947745">
          <w:t xml:space="preserve">concept of Enrolment in </w:t>
        </w:r>
      </w:ins>
      <w:ins w:id="94" w:author="Pat Ryan" w:date="2023-05-18T13:15:00Z">
        <w:r w:rsidR="00645B21">
          <w:t>F</w:t>
        </w:r>
      </w:ins>
      <w:ins w:id="95" w:author="Pat Ryan" w:date="2023-05-18T13:12:00Z">
        <w:r w:rsidR="00947745">
          <w:t>HIR, here are some possible wa</w:t>
        </w:r>
      </w:ins>
      <w:ins w:id="96" w:author="Pat Ryan" w:date="2023-05-18T13:13:00Z">
        <w:r w:rsidR="00947745">
          <w:t xml:space="preserve">ys we </w:t>
        </w:r>
      </w:ins>
      <w:ins w:id="97" w:author="Pat Ryan" w:date="2023-05-18T13:14:00Z">
        <w:r w:rsidR="008E434B">
          <w:t>health provider/consumer/service associations we might want to model as kinds of enrolments</w:t>
        </w:r>
      </w:ins>
    </w:p>
    <w:p w14:paraId="4A24C4BC" w14:textId="1EC78D60" w:rsidR="00947745" w:rsidRDefault="00947745" w:rsidP="00947745">
      <w:pPr>
        <w:pStyle w:val="ListParagraph"/>
        <w:numPr>
          <w:ilvl w:val="0"/>
          <w:numId w:val="2"/>
        </w:numPr>
        <w:rPr>
          <w:ins w:id="98" w:author="Pat Ryan" w:date="2023-05-18T13:13:00Z"/>
        </w:rPr>
      </w:pPr>
      <w:proofErr w:type="spellStart"/>
      <w:ins w:id="99" w:author="Pat Ryan" w:date="2023-05-18T13:13:00Z">
        <w:r>
          <w:t>WellChild</w:t>
        </w:r>
        <w:proofErr w:type="spellEnd"/>
      </w:ins>
    </w:p>
    <w:p w14:paraId="6887502C" w14:textId="0F547F50" w:rsidR="00947745" w:rsidRDefault="00947745" w:rsidP="00947745">
      <w:pPr>
        <w:pStyle w:val="ListParagraph"/>
        <w:numPr>
          <w:ilvl w:val="0"/>
          <w:numId w:val="2"/>
        </w:numPr>
        <w:rPr>
          <w:ins w:id="100" w:author="Pat Ryan" w:date="2023-05-18T13:13:00Z"/>
        </w:rPr>
      </w:pPr>
      <w:ins w:id="101" w:author="Pat Ryan" w:date="2023-05-18T13:13:00Z">
        <w:r>
          <w:t>Dentist</w:t>
        </w:r>
      </w:ins>
    </w:p>
    <w:p w14:paraId="14381482" w14:textId="1FB8162E" w:rsidR="00947745" w:rsidRDefault="00947745" w:rsidP="00947745">
      <w:pPr>
        <w:pStyle w:val="ListParagraph"/>
        <w:numPr>
          <w:ilvl w:val="0"/>
          <w:numId w:val="2"/>
        </w:numPr>
        <w:rPr>
          <w:ins w:id="102" w:author="Pat Ryan" w:date="2023-05-18T13:13:00Z"/>
        </w:rPr>
      </w:pPr>
      <w:ins w:id="103" w:author="Pat Ryan" w:date="2023-05-18T13:13:00Z">
        <w:r>
          <w:t>Midwife</w:t>
        </w:r>
      </w:ins>
    </w:p>
    <w:p w14:paraId="16E676D4" w14:textId="77777777" w:rsidR="00531C69" w:rsidRDefault="00531C69" w:rsidP="00531C69">
      <w:pPr>
        <w:pStyle w:val="ListParagraph"/>
        <w:numPr>
          <w:ilvl w:val="0"/>
          <w:numId w:val="2"/>
        </w:numPr>
        <w:rPr>
          <w:ins w:id="104" w:author="Pat Ryan" w:date="2023-05-18T13:13:00Z"/>
        </w:rPr>
      </w:pPr>
      <w:ins w:id="105" w:author="Pat Ryan" w:date="2023-05-18T13:13:00Z">
        <w:r>
          <w:t>b4schools</w:t>
        </w:r>
      </w:ins>
    </w:p>
    <w:p w14:paraId="226960FC" w14:textId="30DAC3A7" w:rsidR="00531C69" w:rsidRDefault="00531C69" w:rsidP="00531C69">
      <w:pPr>
        <w:pStyle w:val="ListParagraph"/>
        <w:numPr>
          <w:ilvl w:val="0"/>
          <w:numId w:val="2"/>
        </w:numPr>
        <w:rPr>
          <w:ins w:id="106" w:author="Pat Ryan" w:date="2023-05-18T13:13:00Z"/>
        </w:rPr>
      </w:pPr>
      <w:ins w:id="107" w:author="Pat Ryan" w:date="2023-05-18T13:13:00Z">
        <w:r>
          <w:rPr>
            <w:rStyle w:val="ui-provider"/>
          </w:rPr>
          <w:t>Screening programmes</w:t>
        </w:r>
      </w:ins>
    </w:p>
    <w:p w14:paraId="74379EE0" w14:textId="68F92556" w:rsidR="00531C69" w:rsidRDefault="00531C69" w:rsidP="00531C69">
      <w:pPr>
        <w:pStyle w:val="ListParagraph"/>
        <w:numPr>
          <w:ilvl w:val="0"/>
          <w:numId w:val="2"/>
        </w:numPr>
        <w:rPr>
          <w:ins w:id="108" w:author="Pat Ryan" w:date="2023-05-18T13:14:00Z"/>
        </w:rPr>
      </w:pPr>
      <w:ins w:id="109" w:author="Pat Ryan" w:date="2023-05-18T13:13:00Z">
        <w:r>
          <w:t>NCHIP</w:t>
        </w:r>
      </w:ins>
    </w:p>
    <w:p w14:paraId="391A4E00" w14:textId="407AB55D" w:rsidR="008E434B" w:rsidRDefault="008E434B" w:rsidP="00531C69">
      <w:pPr>
        <w:pStyle w:val="ListParagraph"/>
        <w:numPr>
          <w:ilvl w:val="0"/>
          <w:numId w:val="2"/>
        </w:numPr>
        <w:rPr>
          <w:ins w:id="110" w:author="Pat Ryan" w:date="2023-05-18T13:12:00Z"/>
        </w:rPr>
        <w:pPrChange w:id="111" w:author="Pat Ryan" w:date="2023-05-18T13:13:00Z">
          <w:pPr>
            <w:pStyle w:val="Heading3"/>
          </w:pPr>
        </w:pPrChange>
      </w:pPr>
      <w:ins w:id="112" w:author="Pat Ryan" w:date="2023-05-18T13:15:00Z">
        <w:r>
          <w:t>Pharmacist</w:t>
        </w:r>
      </w:ins>
    </w:p>
    <w:p w14:paraId="1B1CC2ED" w14:textId="0B224890" w:rsidR="009825A4" w:rsidRDefault="00645B21" w:rsidP="00296676">
      <w:pPr>
        <w:pStyle w:val="Heading4"/>
        <w:rPr>
          <w:ins w:id="113" w:author="Pat Ryan" w:date="2023-05-18T13:15:00Z"/>
        </w:rPr>
        <w:pPrChange w:id="114" w:author="Pat Ryan" w:date="2023-05-18T13:25:00Z">
          <w:pPr/>
        </w:pPrChange>
      </w:pPr>
      <w:ins w:id="115" w:author="Pat Ryan" w:date="2023-05-18T13:15:00Z">
        <w:r>
          <w:t xml:space="preserve">Other </w:t>
        </w:r>
      </w:ins>
      <w:ins w:id="116" w:author="Pat Ryan" w:date="2023-05-18T13:17:00Z">
        <w:r w:rsidR="00A80D62">
          <w:t>definitions</w:t>
        </w:r>
      </w:ins>
      <w:ins w:id="117" w:author="Pat Ryan" w:date="2023-05-18T13:15:00Z">
        <w:r>
          <w:t xml:space="preserve"> of Enrolment in current use</w:t>
        </w:r>
      </w:ins>
    </w:p>
    <w:p w14:paraId="74A4A16F" w14:textId="43A228F9" w:rsidR="00645B21" w:rsidRPr="009825A4" w:rsidRDefault="00645B21" w:rsidP="009825A4">
      <w:pPr>
        <w:rPr>
          <w:rPrChange w:id="118" w:author="Pat Ryan" w:date="2023-05-18T13:12:00Z">
            <w:rPr/>
          </w:rPrChange>
        </w:rPr>
        <w:pPrChange w:id="119" w:author="Pat Ryan" w:date="2023-05-18T13:12:00Z">
          <w:pPr/>
        </w:pPrChange>
      </w:pPr>
      <w:proofErr w:type="gramStart"/>
      <w:ins w:id="120" w:author="Pat Ryan" w:date="2023-05-18T13:15:00Z">
        <w:r>
          <w:t>HSAAP</w:t>
        </w:r>
      </w:ins>
      <w:ins w:id="121" w:author="Pat Ryan" w:date="2023-05-18T13:17:00Z">
        <w:r w:rsidR="00A80D62">
          <w:t xml:space="preserve"> </w:t>
        </w:r>
        <w:r w:rsidR="00066120">
          <w:t>:</w:t>
        </w:r>
        <w:proofErr w:type="gramEnd"/>
        <w:r w:rsidR="00066120">
          <w:t xml:space="preserve"> </w:t>
        </w:r>
        <w:r w:rsidR="00A80D62">
          <w:t>“</w:t>
        </w:r>
        <w:r w:rsidR="00A80D62">
          <w:rPr>
            <w:rStyle w:val="ui-provider"/>
          </w:rPr>
          <w:t>Enrolment creates a link between a HSU and a provider or facility so that they can participate in health and disability services delivered by that provider or at that facility</w:t>
        </w:r>
        <w:r w:rsidR="00A80D62">
          <w:rPr>
            <w:rStyle w:val="ui-provider"/>
          </w:rPr>
          <w:t>”</w:t>
        </w:r>
      </w:ins>
    </w:p>
    <w:p w14:paraId="31AC3D09" w14:textId="184A9D30" w:rsidR="005E20C6" w:rsidRDefault="005E20C6" w:rsidP="005E20C6">
      <w:pPr>
        <w:spacing w:after="80"/>
        <w:rPr>
          <w:ins w:id="122" w:author="Pat Ryan" w:date="2023-05-18T13:25:00Z"/>
          <w:rFonts w:ascii="Calibri" w:hAnsi="Calibri" w:cs="Calibri"/>
          <w:sz w:val="20"/>
          <w:szCs w:val="20"/>
        </w:rPr>
      </w:pPr>
      <w:ins w:id="123" w:author="Pat Ryan" w:date="2023-05-18T13:19:00Z">
        <w:r>
          <w:t>HIRA: “</w:t>
        </w:r>
        <w:r w:rsidRPr="005E20C6">
          <w:rPr>
            <w:rFonts w:ascii="Calibri" w:hAnsi="Calibri" w:cs="Calibri"/>
            <w:sz w:val="20"/>
            <w:szCs w:val="20"/>
          </w:rPr>
          <w:t xml:space="preserve">Registration for inclusion in a particular health service or programme.  For </w:t>
        </w:r>
        <w:proofErr w:type="gramStart"/>
        <w:r w:rsidRPr="005E20C6">
          <w:rPr>
            <w:rFonts w:ascii="Calibri" w:hAnsi="Calibri" w:cs="Calibri"/>
            <w:sz w:val="20"/>
            <w:szCs w:val="20"/>
          </w:rPr>
          <w:t>example  this</w:t>
        </w:r>
        <w:proofErr w:type="gramEnd"/>
        <w:r w:rsidRPr="005E20C6">
          <w:rPr>
            <w:rFonts w:ascii="Calibri" w:hAnsi="Calibri" w:cs="Calibri"/>
            <w:sz w:val="20"/>
            <w:szCs w:val="20"/>
          </w:rPr>
          <w:t xml:space="preserve"> could be with a General Practice  a Dentist  or a programmes such as the National Breast Screening  National Cervical Screening  National Bowel Screening programmes</w:t>
        </w:r>
        <w:r w:rsidR="001213F1">
          <w:rPr>
            <w:rFonts w:ascii="Calibri" w:hAnsi="Calibri" w:cs="Calibri"/>
            <w:sz w:val="20"/>
            <w:szCs w:val="20"/>
          </w:rPr>
          <w:t>”</w:t>
        </w:r>
      </w:ins>
    </w:p>
    <w:p w14:paraId="017D0884" w14:textId="34BC6DC5" w:rsidR="002F221B" w:rsidRDefault="002F221B" w:rsidP="005E20C6">
      <w:pPr>
        <w:spacing w:after="80"/>
        <w:rPr>
          <w:ins w:id="124" w:author="Pat Ryan" w:date="2023-05-18T13:25:00Z"/>
          <w:rFonts w:ascii="Calibri" w:hAnsi="Calibri" w:cs="Calibri"/>
          <w:sz w:val="20"/>
          <w:szCs w:val="20"/>
        </w:rPr>
      </w:pPr>
    </w:p>
    <w:p w14:paraId="2DEBF729" w14:textId="3466CA2D" w:rsidR="00296676" w:rsidRDefault="002F221B" w:rsidP="00296676">
      <w:pPr>
        <w:pStyle w:val="Heading4"/>
        <w:rPr>
          <w:ins w:id="125" w:author="Pat Ryan" w:date="2023-05-18T13:25:00Z"/>
        </w:rPr>
        <w:pPrChange w:id="126" w:author="Pat Ryan" w:date="2023-05-18T13:25:00Z">
          <w:pPr>
            <w:spacing w:after="80"/>
          </w:pPr>
        </w:pPrChange>
      </w:pPr>
      <w:ins w:id="127" w:author="Pat Ryan" w:date="2023-05-18T13:25:00Z">
        <w:r>
          <w:t>Related concepts</w:t>
        </w:r>
      </w:ins>
    </w:p>
    <w:p w14:paraId="3BCBF2CA" w14:textId="73E2AD29" w:rsidR="002F221B" w:rsidRPr="00742226" w:rsidRDefault="00742226" w:rsidP="005E20C6">
      <w:pPr>
        <w:spacing w:after="80"/>
        <w:rPr>
          <w:ins w:id="128" w:author="Pat Ryan" w:date="2023-05-18T13:19:00Z"/>
          <w:rFonts w:cstheme="minorHAnsi"/>
          <w:rPrChange w:id="129" w:author="Pat Ryan" w:date="2023-05-18T13:27:00Z">
            <w:rPr>
              <w:ins w:id="130" w:author="Pat Ryan" w:date="2023-05-18T13:19:00Z"/>
              <w:rFonts w:ascii="Calibri" w:hAnsi="Calibri" w:cs="Calibri"/>
              <w:sz w:val="20"/>
              <w:szCs w:val="20"/>
            </w:rPr>
          </w:rPrChange>
        </w:rPr>
      </w:pPr>
      <w:ins w:id="131" w:author="Pat Ryan" w:date="2023-05-18T13:27:00Z">
        <w:r>
          <w:rPr>
            <w:rFonts w:ascii="Calibri" w:hAnsi="Calibri" w:cs="Calibri"/>
            <w:sz w:val="20"/>
            <w:szCs w:val="20"/>
          </w:rPr>
          <w:fldChar w:fldCharType="begin"/>
        </w:r>
        <w:r>
          <w:rPr>
            <w:rFonts w:ascii="Calibri" w:hAnsi="Calibri" w:cs="Calibri"/>
            <w:sz w:val="20"/>
            <w:szCs w:val="20"/>
          </w:rPr>
          <w:instrText xml:space="preserve"> HYPERLINK "https://contsys.org/concept/healthcare_mandate" </w:instrText>
        </w:r>
        <w:r>
          <w:rPr>
            <w:rFonts w:ascii="Calibri" w:hAnsi="Calibri" w:cs="Calibri"/>
            <w:sz w:val="20"/>
            <w:szCs w:val="20"/>
          </w:rPr>
        </w:r>
        <w:r>
          <w:rPr>
            <w:rFonts w:ascii="Calibri" w:hAnsi="Calibri" w:cs="Calibri"/>
            <w:sz w:val="20"/>
            <w:szCs w:val="20"/>
          </w:rPr>
          <w:fldChar w:fldCharType="separate"/>
        </w:r>
        <w:proofErr w:type="spellStart"/>
        <w:r w:rsidRPr="00742226">
          <w:rPr>
            <w:rStyle w:val="Hyperlink"/>
            <w:rFonts w:ascii="Calibri" w:hAnsi="Calibri" w:cs="Calibri"/>
            <w:sz w:val="20"/>
            <w:szCs w:val="20"/>
          </w:rPr>
          <w:t>healthcare_mandate</w:t>
        </w:r>
        <w:proofErr w:type="spellEnd"/>
        <w:r w:rsidRPr="00742226">
          <w:rPr>
            <w:rStyle w:val="Hyperlink"/>
            <w:rFonts w:ascii="Calibri" w:hAnsi="Calibri" w:cs="Calibri"/>
            <w:sz w:val="20"/>
            <w:szCs w:val="20"/>
          </w:rPr>
          <w:t xml:space="preserve"> (</w:t>
        </w:r>
        <w:proofErr w:type="spellStart"/>
        <w:r w:rsidRPr="00742226">
          <w:rPr>
            <w:rStyle w:val="Hyperlink"/>
            <w:rFonts w:ascii="Calibri" w:hAnsi="Calibri" w:cs="Calibri"/>
            <w:sz w:val="20"/>
            <w:szCs w:val="20"/>
          </w:rPr>
          <w:t>contsys</w:t>
        </w:r>
        <w:proofErr w:type="spellEnd"/>
        <w:r w:rsidRPr="00742226">
          <w:rPr>
            <w:rStyle w:val="Hyperlink"/>
            <w:rFonts w:ascii="Calibri" w:hAnsi="Calibri" w:cs="Calibri"/>
            <w:sz w:val="20"/>
            <w:szCs w:val="20"/>
          </w:rPr>
          <w:t>)</w:t>
        </w:r>
        <w:r>
          <w:rPr>
            <w:rFonts w:ascii="Calibri" w:hAnsi="Calibri" w:cs="Calibri"/>
            <w:sz w:val="20"/>
            <w:szCs w:val="20"/>
          </w:rPr>
          <w:fldChar w:fldCharType="end"/>
        </w:r>
      </w:ins>
      <w:ins w:id="132" w:author="Pat Ryan" w:date="2023-05-18T13:25:00Z">
        <w:r w:rsidR="00296676">
          <w:rPr>
            <w:rFonts w:ascii="Calibri" w:hAnsi="Calibri" w:cs="Calibri"/>
            <w:sz w:val="20"/>
            <w:szCs w:val="20"/>
          </w:rPr>
          <w:t>:</w:t>
        </w:r>
        <w:r w:rsidR="002F221B">
          <w:rPr>
            <w:rFonts w:ascii="Calibri" w:hAnsi="Calibri" w:cs="Calibri"/>
            <w:sz w:val="20"/>
            <w:szCs w:val="20"/>
          </w:rPr>
          <w:br/>
        </w:r>
        <w:r w:rsidR="002F221B" w:rsidRPr="00742226">
          <w:rPr>
            <w:rFonts w:cstheme="minorHAnsi"/>
            <w:color w:val="000000"/>
            <w:shd w:val="clear" w:color="auto" w:fill="FFFFFF"/>
            <w:rPrChange w:id="133" w:author="Pat Ryan" w:date="2023-05-18T13:27:00Z">
              <w:rPr>
                <w:rFonts w:ascii="Raleway" w:hAnsi="Raleway"/>
                <w:color w:val="000000"/>
                <w:sz w:val="21"/>
                <w:szCs w:val="21"/>
                <w:shd w:val="clear" w:color="auto" w:fill="FFFFFF"/>
              </w:rPr>
            </w:rPrChange>
          </w:rPr>
          <w:t>mandate (commission) based on a </w:t>
        </w:r>
        <w:r w:rsidR="002F221B" w:rsidRPr="00742226">
          <w:rPr>
            <w:rFonts w:cstheme="minorHAnsi"/>
            <w:rPrChange w:id="134" w:author="Pat Ryan" w:date="2023-05-18T13:27:00Z">
              <w:rPr/>
            </w:rPrChange>
          </w:rPr>
          <w:fldChar w:fldCharType="begin"/>
        </w:r>
        <w:r w:rsidR="002F221B" w:rsidRPr="00742226">
          <w:rPr>
            <w:rFonts w:cstheme="minorHAnsi"/>
            <w:rPrChange w:id="135" w:author="Pat Ryan" w:date="2023-05-18T13:27:00Z">
              <w:rPr/>
            </w:rPrChange>
          </w:rPr>
          <w:instrText xml:space="preserve"> HYPERLINK "https://contsys.org/concept/commitment" \o "" </w:instrText>
        </w:r>
        <w:r w:rsidR="002F221B" w:rsidRPr="00742226">
          <w:rPr>
            <w:rFonts w:cstheme="minorHAnsi"/>
            <w:rPrChange w:id="136" w:author="Pat Ryan" w:date="2023-05-18T13:27:00Z">
              <w:rPr/>
            </w:rPrChange>
          </w:rPr>
          <w:fldChar w:fldCharType="separate"/>
        </w:r>
        <w:r w:rsidR="002F221B" w:rsidRPr="00742226">
          <w:rPr>
            <w:rStyle w:val="Hyperlink"/>
            <w:rFonts w:cstheme="minorHAnsi"/>
            <w:color w:val="530008"/>
            <w:shd w:val="clear" w:color="auto" w:fill="FFFFFF"/>
            <w:rPrChange w:id="137" w:author="Pat Ryan" w:date="2023-05-18T13:27:00Z">
              <w:rPr>
                <w:rStyle w:val="Hyperlink"/>
                <w:rFonts w:ascii="Raleway" w:hAnsi="Raleway"/>
                <w:color w:val="530008"/>
                <w:sz w:val="21"/>
                <w:szCs w:val="21"/>
                <w:shd w:val="clear" w:color="auto" w:fill="FFFFFF"/>
              </w:rPr>
            </w:rPrChange>
          </w:rPr>
          <w:t>commitment</w:t>
        </w:r>
        <w:r w:rsidR="002F221B" w:rsidRPr="00742226">
          <w:rPr>
            <w:rFonts w:cstheme="minorHAnsi"/>
            <w:rPrChange w:id="138" w:author="Pat Ryan" w:date="2023-05-18T13:27:00Z">
              <w:rPr/>
            </w:rPrChange>
          </w:rPr>
          <w:fldChar w:fldCharType="end"/>
        </w:r>
        <w:r w:rsidR="002F221B" w:rsidRPr="00742226">
          <w:rPr>
            <w:rFonts w:cstheme="minorHAnsi"/>
            <w:color w:val="000000"/>
            <w:shd w:val="clear" w:color="auto" w:fill="FFFFFF"/>
            <w:rPrChange w:id="139" w:author="Pat Ryan" w:date="2023-05-18T13:27:00Z">
              <w:rPr>
                <w:rFonts w:ascii="Raleway" w:hAnsi="Raleway"/>
                <w:color w:val="000000"/>
                <w:sz w:val="21"/>
                <w:szCs w:val="21"/>
                <w:shd w:val="clear" w:color="auto" w:fill="FFFFFF"/>
              </w:rPr>
            </w:rPrChange>
          </w:rPr>
          <w:t> and either an </w:t>
        </w:r>
        <w:r w:rsidR="002F221B" w:rsidRPr="00742226">
          <w:rPr>
            <w:rFonts w:cstheme="minorHAnsi"/>
            <w:rPrChange w:id="140" w:author="Pat Ryan" w:date="2023-05-18T13:27:00Z">
              <w:rPr/>
            </w:rPrChange>
          </w:rPr>
          <w:fldChar w:fldCharType="begin"/>
        </w:r>
        <w:r w:rsidR="002F221B" w:rsidRPr="00742226">
          <w:rPr>
            <w:rFonts w:cstheme="minorHAnsi"/>
            <w:rPrChange w:id="141" w:author="Pat Ryan" w:date="2023-05-18T13:27:00Z">
              <w:rPr/>
            </w:rPrChange>
          </w:rPr>
          <w:instrText xml:space="preserve"> HYPERLINK "https://contsys.org/concept/informed_consent" \o "" </w:instrText>
        </w:r>
        <w:r w:rsidR="002F221B" w:rsidRPr="00742226">
          <w:rPr>
            <w:rFonts w:cstheme="minorHAnsi"/>
            <w:rPrChange w:id="142" w:author="Pat Ryan" w:date="2023-05-18T13:27:00Z">
              <w:rPr/>
            </w:rPrChange>
          </w:rPr>
          <w:fldChar w:fldCharType="separate"/>
        </w:r>
        <w:r w:rsidR="002F221B" w:rsidRPr="00742226">
          <w:rPr>
            <w:rStyle w:val="Hyperlink"/>
            <w:rFonts w:cstheme="minorHAnsi"/>
            <w:color w:val="530008"/>
            <w:shd w:val="clear" w:color="auto" w:fill="FFFFFF"/>
            <w:rPrChange w:id="143" w:author="Pat Ryan" w:date="2023-05-18T13:27:00Z">
              <w:rPr>
                <w:rStyle w:val="Hyperlink"/>
                <w:rFonts w:ascii="Raleway" w:hAnsi="Raleway"/>
                <w:color w:val="530008"/>
                <w:sz w:val="21"/>
                <w:szCs w:val="21"/>
                <w:shd w:val="clear" w:color="auto" w:fill="FFFFFF"/>
              </w:rPr>
            </w:rPrChange>
          </w:rPr>
          <w:t>informed consent</w:t>
        </w:r>
        <w:r w:rsidR="002F221B" w:rsidRPr="00742226">
          <w:rPr>
            <w:rFonts w:cstheme="minorHAnsi"/>
            <w:rPrChange w:id="144" w:author="Pat Ryan" w:date="2023-05-18T13:27:00Z">
              <w:rPr/>
            </w:rPrChange>
          </w:rPr>
          <w:fldChar w:fldCharType="end"/>
        </w:r>
        <w:r w:rsidR="002F221B" w:rsidRPr="00742226">
          <w:rPr>
            <w:rFonts w:cstheme="minorHAnsi"/>
            <w:color w:val="000000"/>
            <w:shd w:val="clear" w:color="auto" w:fill="FFFFFF"/>
            <w:rPrChange w:id="145" w:author="Pat Ryan" w:date="2023-05-18T13:27:00Z">
              <w:rPr>
                <w:rFonts w:ascii="Raleway" w:hAnsi="Raleway"/>
                <w:color w:val="000000"/>
                <w:sz w:val="21"/>
                <w:szCs w:val="21"/>
                <w:shd w:val="clear" w:color="auto" w:fill="FFFFFF"/>
              </w:rPr>
            </w:rPrChange>
          </w:rPr>
          <w:t> or an </w:t>
        </w:r>
        <w:r w:rsidR="002F221B" w:rsidRPr="00742226">
          <w:rPr>
            <w:rFonts w:cstheme="minorHAnsi"/>
            <w:rPrChange w:id="146" w:author="Pat Ryan" w:date="2023-05-18T13:27:00Z">
              <w:rPr/>
            </w:rPrChange>
          </w:rPr>
          <w:fldChar w:fldCharType="begin"/>
        </w:r>
        <w:r w:rsidR="002F221B" w:rsidRPr="00742226">
          <w:rPr>
            <w:rFonts w:cstheme="minorHAnsi"/>
            <w:rPrChange w:id="147" w:author="Pat Ryan" w:date="2023-05-18T13:27:00Z">
              <w:rPr/>
            </w:rPrChange>
          </w:rPr>
          <w:instrText xml:space="preserve"> HYPERLINK "https://contsys.org/concept/authorization_by_law" \o "" </w:instrText>
        </w:r>
        <w:r w:rsidR="002F221B" w:rsidRPr="00742226">
          <w:rPr>
            <w:rFonts w:cstheme="minorHAnsi"/>
            <w:rPrChange w:id="148" w:author="Pat Ryan" w:date="2023-05-18T13:27:00Z">
              <w:rPr/>
            </w:rPrChange>
          </w:rPr>
          <w:fldChar w:fldCharType="separate"/>
        </w:r>
        <w:r w:rsidR="002F221B" w:rsidRPr="00742226">
          <w:rPr>
            <w:rStyle w:val="Hyperlink"/>
            <w:rFonts w:cstheme="minorHAnsi"/>
            <w:color w:val="530008"/>
            <w:shd w:val="clear" w:color="auto" w:fill="FFFFFF"/>
            <w:rPrChange w:id="149" w:author="Pat Ryan" w:date="2023-05-18T13:27:00Z">
              <w:rPr>
                <w:rStyle w:val="Hyperlink"/>
                <w:rFonts w:ascii="Raleway" w:hAnsi="Raleway"/>
                <w:color w:val="530008"/>
                <w:sz w:val="21"/>
                <w:szCs w:val="21"/>
                <w:shd w:val="clear" w:color="auto" w:fill="FFFFFF"/>
              </w:rPr>
            </w:rPrChange>
          </w:rPr>
          <w:t>authorization by law</w:t>
        </w:r>
        <w:r w:rsidR="002F221B" w:rsidRPr="00742226">
          <w:rPr>
            <w:rFonts w:cstheme="minorHAnsi"/>
            <w:rPrChange w:id="150" w:author="Pat Ryan" w:date="2023-05-18T13:27:00Z">
              <w:rPr/>
            </w:rPrChange>
          </w:rPr>
          <w:fldChar w:fldCharType="end"/>
        </w:r>
        <w:r w:rsidR="002F221B" w:rsidRPr="00742226">
          <w:rPr>
            <w:rFonts w:cstheme="minorHAnsi"/>
            <w:color w:val="000000"/>
            <w:shd w:val="clear" w:color="auto" w:fill="FFFFFF"/>
            <w:rPrChange w:id="151" w:author="Pat Ryan" w:date="2023-05-18T13:27:00Z">
              <w:rPr>
                <w:rFonts w:ascii="Raleway" w:hAnsi="Raleway"/>
                <w:color w:val="000000"/>
                <w:sz w:val="21"/>
                <w:szCs w:val="21"/>
                <w:shd w:val="clear" w:color="auto" w:fill="FFFFFF"/>
              </w:rPr>
            </w:rPrChange>
          </w:rPr>
          <w:t>, defining the rights and obligations of one </w:t>
        </w:r>
        <w:r w:rsidR="002F221B" w:rsidRPr="00742226">
          <w:rPr>
            <w:rFonts w:cstheme="minorHAnsi"/>
            <w:rPrChange w:id="152" w:author="Pat Ryan" w:date="2023-05-18T13:27:00Z">
              <w:rPr/>
            </w:rPrChange>
          </w:rPr>
          <w:fldChar w:fldCharType="begin"/>
        </w:r>
        <w:r w:rsidR="002F221B" w:rsidRPr="00742226">
          <w:rPr>
            <w:rFonts w:cstheme="minorHAnsi"/>
            <w:rPrChange w:id="153" w:author="Pat Ryan" w:date="2023-05-18T13:27:00Z">
              <w:rPr/>
            </w:rPrChange>
          </w:rPr>
          <w:instrText xml:space="preserve"> HYPERLINK "https://contsys.org/concept/healthcare_actor" \o "" </w:instrText>
        </w:r>
        <w:r w:rsidR="002F221B" w:rsidRPr="00742226">
          <w:rPr>
            <w:rFonts w:cstheme="minorHAnsi"/>
            <w:rPrChange w:id="154" w:author="Pat Ryan" w:date="2023-05-18T13:27:00Z">
              <w:rPr/>
            </w:rPrChange>
          </w:rPr>
          <w:fldChar w:fldCharType="separate"/>
        </w:r>
        <w:r w:rsidR="002F221B" w:rsidRPr="00742226">
          <w:rPr>
            <w:rStyle w:val="Hyperlink"/>
            <w:rFonts w:cstheme="minorHAnsi"/>
            <w:color w:val="530008"/>
            <w:shd w:val="clear" w:color="auto" w:fill="FFFFFF"/>
            <w:rPrChange w:id="155" w:author="Pat Ryan" w:date="2023-05-18T13:27:00Z">
              <w:rPr>
                <w:rStyle w:val="Hyperlink"/>
                <w:rFonts w:ascii="Raleway" w:hAnsi="Raleway"/>
                <w:color w:val="530008"/>
                <w:sz w:val="21"/>
                <w:szCs w:val="21"/>
                <w:shd w:val="clear" w:color="auto" w:fill="FFFFFF"/>
              </w:rPr>
            </w:rPrChange>
          </w:rPr>
          <w:t>healthcare actor</w:t>
        </w:r>
        <w:r w:rsidR="002F221B" w:rsidRPr="00742226">
          <w:rPr>
            <w:rFonts w:cstheme="minorHAnsi"/>
            <w:rPrChange w:id="156" w:author="Pat Ryan" w:date="2023-05-18T13:27:00Z">
              <w:rPr/>
            </w:rPrChange>
          </w:rPr>
          <w:fldChar w:fldCharType="end"/>
        </w:r>
        <w:r w:rsidR="002F221B" w:rsidRPr="00742226">
          <w:rPr>
            <w:rFonts w:cstheme="minorHAnsi"/>
            <w:color w:val="000000"/>
            <w:shd w:val="clear" w:color="auto" w:fill="FFFFFF"/>
            <w:rPrChange w:id="157" w:author="Pat Ryan" w:date="2023-05-18T13:27:00Z">
              <w:rPr>
                <w:rFonts w:ascii="Raleway" w:hAnsi="Raleway"/>
                <w:color w:val="000000"/>
                <w:sz w:val="21"/>
                <w:szCs w:val="21"/>
                <w:shd w:val="clear" w:color="auto" w:fill="FFFFFF"/>
              </w:rPr>
            </w:rPrChange>
          </w:rPr>
          <w:t> with regard to his involvement in </w:t>
        </w:r>
        <w:r w:rsidR="002F221B" w:rsidRPr="00742226">
          <w:rPr>
            <w:rFonts w:cstheme="minorHAnsi"/>
            <w:rPrChange w:id="158" w:author="Pat Ryan" w:date="2023-05-18T13:27:00Z">
              <w:rPr/>
            </w:rPrChange>
          </w:rPr>
          <w:fldChar w:fldCharType="begin"/>
        </w:r>
        <w:r w:rsidR="002F221B" w:rsidRPr="00742226">
          <w:rPr>
            <w:rFonts w:cstheme="minorHAnsi"/>
            <w:rPrChange w:id="159" w:author="Pat Ryan" w:date="2023-05-18T13:27:00Z">
              <w:rPr/>
            </w:rPrChange>
          </w:rPr>
          <w:instrText xml:space="preserve"> HYPERLINK "https://contsys.org/concept/healthcare_process" \o "" </w:instrText>
        </w:r>
        <w:r w:rsidR="002F221B" w:rsidRPr="00742226">
          <w:rPr>
            <w:rFonts w:cstheme="minorHAnsi"/>
            <w:rPrChange w:id="160" w:author="Pat Ryan" w:date="2023-05-18T13:27:00Z">
              <w:rPr/>
            </w:rPrChange>
          </w:rPr>
          <w:fldChar w:fldCharType="separate"/>
        </w:r>
        <w:r w:rsidR="002F221B" w:rsidRPr="00742226">
          <w:rPr>
            <w:rStyle w:val="Hyperlink"/>
            <w:rFonts w:cstheme="minorHAnsi"/>
            <w:color w:val="530008"/>
            <w:shd w:val="clear" w:color="auto" w:fill="FFFFFF"/>
            <w:rPrChange w:id="161" w:author="Pat Ryan" w:date="2023-05-18T13:27:00Z">
              <w:rPr>
                <w:rStyle w:val="Hyperlink"/>
                <w:rFonts w:ascii="Raleway" w:hAnsi="Raleway"/>
                <w:color w:val="530008"/>
                <w:sz w:val="21"/>
                <w:szCs w:val="21"/>
                <w:shd w:val="clear" w:color="auto" w:fill="FFFFFF"/>
              </w:rPr>
            </w:rPrChange>
          </w:rPr>
          <w:t>healthcare processes</w:t>
        </w:r>
        <w:r w:rsidR="002F221B" w:rsidRPr="00742226">
          <w:rPr>
            <w:rFonts w:cstheme="minorHAnsi"/>
            <w:rPrChange w:id="162" w:author="Pat Ryan" w:date="2023-05-18T13:27:00Z">
              <w:rPr/>
            </w:rPrChange>
          </w:rPr>
          <w:fldChar w:fldCharType="end"/>
        </w:r>
        <w:r w:rsidR="002F221B" w:rsidRPr="00742226">
          <w:rPr>
            <w:rFonts w:cstheme="minorHAnsi"/>
            <w:color w:val="000000"/>
            <w:shd w:val="clear" w:color="auto" w:fill="FFFFFF"/>
            <w:rPrChange w:id="163" w:author="Pat Ryan" w:date="2023-05-18T13:27:00Z">
              <w:rPr>
                <w:rFonts w:ascii="Raleway" w:hAnsi="Raleway"/>
                <w:color w:val="000000"/>
                <w:sz w:val="21"/>
                <w:szCs w:val="21"/>
                <w:shd w:val="clear" w:color="auto" w:fill="FFFFFF"/>
              </w:rPr>
            </w:rPrChange>
          </w:rPr>
          <w:t> performed for a specific </w:t>
        </w:r>
        <w:r w:rsidR="002F221B" w:rsidRPr="00742226">
          <w:rPr>
            <w:rFonts w:cstheme="minorHAnsi"/>
            <w:rPrChange w:id="164" w:author="Pat Ryan" w:date="2023-05-18T13:27:00Z">
              <w:rPr/>
            </w:rPrChange>
          </w:rPr>
          <w:fldChar w:fldCharType="begin"/>
        </w:r>
        <w:r w:rsidR="002F221B" w:rsidRPr="00742226">
          <w:rPr>
            <w:rFonts w:cstheme="minorHAnsi"/>
            <w:rPrChange w:id="165" w:author="Pat Ryan" w:date="2023-05-18T13:27:00Z">
              <w:rPr/>
            </w:rPrChange>
          </w:rPr>
          <w:instrText xml:space="preserve"> HYPERLINK "https://contsys.org/concept/subject_of_care" \o "" </w:instrText>
        </w:r>
        <w:r w:rsidR="002F221B" w:rsidRPr="00742226">
          <w:rPr>
            <w:rFonts w:cstheme="minorHAnsi"/>
            <w:rPrChange w:id="166" w:author="Pat Ryan" w:date="2023-05-18T13:27:00Z">
              <w:rPr/>
            </w:rPrChange>
          </w:rPr>
          <w:fldChar w:fldCharType="separate"/>
        </w:r>
        <w:r w:rsidR="002F221B" w:rsidRPr="00742226">
          <w:rPr>
            <w:rStyle w:val="Hyperlink"/>
            <w:rFonts w:cstheme="minorHAnsi"/>
            <w:color w:val="530008"/>
            <w:shd w:val="clear" w:color="auto" w:fill="FFFFFF"/>
            <w:rPrChange w:id="167" w:author="Pat Ryan" w:date="2023-05-18T13:27:00Z">
              <w:rPr>
                <w:rStyle w:val="Hyperlink"/>
                <w:rFonts w:ascii="Raleway" w:hAnsi="Raleway"/>
                <w:color w:val="530008"/>
                <w:sz w:val="21"/>
                <w:szCs w:val="21"/>
                <w:shd w:val="clear" w:color="auto" w:fill="FFFFFF"/>
              </w:rPr>
            </w:rPrChange>
          </w:rPr>
          <w:t>subject of care</w:t>
        </w:r>
        <w:r w:rsidR="002F221B" w:rsidRPr="00742226">
          <w:rPr>
            <w:rFonts w:cstheme="minorHAnsi"/>
            <w:rPrChange w:id="168" w:author="Pat Ryan" w:date="2023-05-18T13:27:00Z">
              <w:rPr/>
            </w:rPrChange>
          </w:rPr>
          <w:fldChar w:fldCharType="end"/>
        </w:r>
      </w:ins>
    </w:p>
    <w:p w14:paraId="237BA6C1" w14:textId="37AE5DFC" w:rsidR="004633FD" w:rsidRDefault="004633FD" w:rsidP="003D7F2D"/>
    <w:p w14:paraId="590C4C57" w14:textId="3619EDF9" w:rsidR="004633FD" w:rsidRDefault="004633FD" w:rsidP="004633FD">
      <w:pPr>
        <w:pStyle w:val="Heading3"/>
      </w:pPr>
      <w:bookmarkStart w:id="169" w:name="_Toc135308793"/>
      <w:r>
        <w:t>Enrolment Nomination</w:t>
      </w:r>
      <w:bookmarkEnd w:id="169"/>
    </w:p>
    <w:p w14:paraId="47D9799A" w14:textId="4C18717D" w:rsidR="004633FD" w:rsidRDefault="004633FD" w:rsidP="004633FD">
      <w:r>
        <w:t xml:space="preserve">An enrolment nomination is a </w:t>
      </w:r>
      <w:r w:rsidRPr="0004131E">
        <w:rPr>
          <w:b/>
          <w:bCs/>
          <w:u w:val="single"/>
        </w:rPr>
        <w:t>request</w:t>
      </w:r>
      <w:r>
        <w:t xml:space="preserve"> by a party</w:t>
      </w:r>
      <w:r w:rsidR="00F60F96">
        <w:t>,</w:t>
      </w:r>
      <w:r>
        <w:t xml:space="preserve"> </w:t>
      </w:r>
      <w:proofErr w:type="spellStart"/>
      <w:proofErr w:type="gramStart"/>
      <w:r w:rsidR="00F60F96">
        <w:t>eg</w:t>
      </w:r>
      <w:proofErr w:type="spellEnd"/>
      <w:proofErr w:type="gramEnd"/>
      <w:r>
        <w:t xml:space="preserve"> the Lead Maternity Carer LMC that their patient is considered for enrolment </w:t>
      </w:r>
      <w:r w:rsidR="00F60F96">
        <w:t>with a particular</w:t>
      </w:r>
      <w:r>
        <w:t xml:space="preserve"> </w:t>
      </w:r>
      <w:r w:rsidR="00F60F96">
        <w:t xml:space="preserve">service provider </w:t>
      </w:r>
      <w:proofErr w:type="spellStart"/>
      <w:r w:rsidR="00F60F96">
        <w:t>eg</w:t>
      </w:r>
      <w:proofErr w:type="spellEnd"/>
      <w:r w:rsidR="00F60F96">
        <w:t xml:space="preserve"> a GP practice. </w:t>
      </w:r>
    </w:p>
    <w:p w14:paraId="643471D4" w14:textId="77777777" w:rsidR="003D7F2D" w:rsidRDefault="003D7F2D" w:rsidP="003D7F2D"/>
    <w:p w14:paraId="4AFFC076" w14:textId="77777777" w:rsidR="003D7F2D" w:rsidRDefault="003D7F2D" w:rsidP="003D7F2D">
      <w:pPr>
        <w:pStyle w:val="Heading3"/>
      </w:pPr>
      <w:bookmarkStart w:id="170" w:name="_Toc135308794"/>
      <w:r>
        <w:t>Eligibility</w:t>
      </w:r>
      <w:bookmarkEnd w:id="170"/>
    </w:p>
    <w:p w14:paraId="50873EAA" w14:textId="6A1BD680" w:rsidR="003D7F2D" w:rsidRDefault="003D7F2D" w:rsidP="003D7F2D">
      <w:r>
        <w:t>In HIP we have treated Eligibility and Enrolment as separate concepts, but they can be linked. For GP enrolment for example,</w:t>
      </w:r>
      <w:r w:rsidR="00B92270">
        <w:t xml:space="preserve"> a</w:t>
      </w:r>
      <w:r w:rsidR="002A7B96">
        <w:t xml:space="preserve"> </w:t>
      </w:r>
      <w:proofErr w:type="gramStart"/>
      <w:r w:rsidR="002A7B96">
        <w:t>criteria</w:t>
      </w:r>
      <w:proofErr w:type="gramEnd"/>
      <w:r w:rsidR="002A7B96">
        <w:t xml:space="preserve"> for enrolment </w:t>
      </w:r>
      <w:del w:id="171" w:author="Pat Ryan" w:date="2023-05-10T10:02:00Z">
        <w:r w:rsidR="002A7B96" w:rsidDel="00500F07">
          <w:delText xml:space="preserve"> </w:delText>
        </w:r>
      </w:del>
      <w:r>
        <w:t>is that a person must be eligible for public</w:t>
      </w:r>
      <w:r w:rsidR="002A7B96">
        <w:t xml:space="preserve">ly funded </w:t>
      </w:r>
      <w:r>
        <w:t xml:space="preserve">health care. In </w:t>
      </w:r>
      <w:proofErr w:type="gramStart"/>
      <w:r w:rsidR="002A7B96">
        <w:t>general</w:t>
      </w:r>
      <w:proofErr w:type="gramEnd"/>
      <w:r>
        <w:t xml:space="preserve"> though we think of eligibility </w:t>
      </w:r>
      <w:r w:rsidR="00432B5D">
        <w:t xml:space="preserve">as </w:t>
      </w:r>
      <w:r>
        <w:t>being the set of rules by which a person’s eligibility for some Entitlement or Enrolment is established</w:t>
      </w:r>
      <w:r w:rsidR="002A7B96">
        <w:t>, a</w:t>
      </w:r>
      <w:r>
        <w:t>nd from which we could establish a fact like “this person is eligible for this &lt;</w:t>
      </w:r>
      <w:r w:rsidR="00D332A8">
        <w:t>entitlement</w:t>
      </w:r>
      <w:r w:rsidR="002A7B96">
        <w:t>/</w:t>
      </w:r>
      <w:r w:rsidR="00D332A8">
        <w:t>enrolment</w:t>
      </w:r>
      <w:r>
        <w:t>&gt;”</w:t>
      </w:r>
    </w:p>
    <w:p w14:paraId="6F7BEAC1" w14:textId="77777777" w:rsidR="003D7F2D" w:rsidRDefault="003D7F2D" w:rsidP="003D7F2D"/>
    <w:p w14:paraId="7FE9D6A2" w14:textId="77777777" w:rsidR="003D7F2D" w:rsidRDefault="003D7F2D" w:rsidP="003D7F2D">
      <w:pPr>
        <w:pStyle w:val="Heading3"/>
      </w:pPr>
      <w:bookmarkStart w:id="172" w:name="_Toc135308795"/>
      <w:r>
        <w:t>Entitlement</w:t>
      </w:r>
      <w:bookmarkEnd w:id="172"/>
    </w:p>
    <w:p w14:paraId="08671B2A" w14:textId="48DFD4EF" w:rsidR="00D332A8" w:rsidRDefault="003D7F2D">
      <w:pPr>
        <w:rPr>
          <w:rFonts w:asciiTheme="majorHAnsi" w:eastAsiaTheme="majorEastAsia" w:hAnsiTheme="majorHAnsi" w:cstheme="majorBidi"/>
          <w:color w:val="2F5496" w:themeColor="accent1" w:themeShade="BF"/>
          <w:sz w:val="32"/>
          <w:szCs w:val="32"/>
        </w:rPr>
      </w:pPr>
      <w:r>
        <w:t>We think of an entitlement as a</w:t>
      </w:r>
      <w:r w:rsidR="0016495F">
        <w:t xml:space="preserve"> verified </w:t>
      </w:r>
      <w:r w:rsidR="0098460D">
        <w:t xml:space="preserve">assertion </w:t>
      </w:r>
      <w:r w:rsidR="00D332A8">
        <w:t>t</w:t>
      </w:r>
      <w:r>
        <w:t xml:space="preserve">hat a person is eligible to receive some </w:t>
      </w:r>
      <w:r w:rsidR="002755C5">
        <w:t>benefit</w:t>
      </w:r>
      <w:r>
        <w:t>, normally a healthcare subsidy</w:t>
      </w:r>
      <w:r w:rsidR="004633FD">
        <w:t>, that applies across healthcare services and is not limited to a particular provider</w:t>
      </w:r>
      <w:r w:rsidR="004B425A">
        <w:t xml:space="preserve">. </w:t>
      </w:r>
      <w:r>
        <w:t>It is generally represented by a physical token like a CSC card or an HUHC card</w:t>
      </w:r>
      <w:r w:rsidR="002755C5">
        <w:t xml:space="preserve">. </w:t>
      </w:r>
      <w:r w:rsidR="0016495F">
        <w:t xml:space="preserve"> There would normally be some backing agreement between the party responsible for verifying the eligibility (</w:t>
      </w:r>
      <w:proofErr w:type="gramStart"/>
      <w:r w:rsidR="0016495F">
        <w:t>e.g.</w:t>
      </w:r>
      <w:proofErr w:type="gramEnd"/>
      <w:r w:rsidR="0016495F">
        <w:t xml:space="preserve"> MSD for CSC), and the party providing the </w:t>
      </w:r>
      <w:r w:rsidR="00B93FB8">
        <w:t>benefit (</w:t>
      </w:r>
      <w:r w:rsidR="00D332A8">
        <w:t>e.g.</w:t>
      </w:r>
      <w:r w:rsidR="0016495F">
        <w:t xml:space="preserve"> a health care subsidy paid by </w:t>
      </w:r>
      <w:proofErr w:type="spellStart"/>
      <w:r w:rsidR="0016495F">
        <w:t>Te</w:t>
      </w:r>
      <w:proofErr w:type="spellEnd"/>
      <w:r w:rsidR="0016495F">
        <w:t xml:space="preserve"> </w:t>
      </w:r>
      <w:proofErr w:type="spellStart"/>
      <w:r w:rsidR="0016495F">
        <w:t>Whatu</w:t>
      </w:r>
      <w:proofErr w:type="spellEnd"/>
      <w:r w:rsidR="0016495F">
        <w:t xml:space="preserve"> Ora</w:t>
      </w:r>
      <w:r w:rsidR="004B425A">
        <w:t>).</w:t>
      </w:r>
      <w:r w:rsidR="00D332A8">
        <w:br w:type="page"/>
      </w:r>
    </w:p>
    <w:p w14:paraId="2080ED24" w14:textId="77777777" w:rsidR="00D332A8" w:rsidRDefault="00D332A8" w:rsidP="003D7F2D">
      <w:pPr>
        <w:pStyle w:val="Heading1"/>
      </w:pPr>
    </w:p>
    <w:p w14:paraId="3DF9A1F8" w14:textId="7A256A2C" w:rsidR="003D7F2D" w:rsidRDefault="003D7F2D" w:rsidP="003D7F2D">
      <w:pPr>
        <w:pStyle w:val="Heading1"/>
      </w:pPr>
      <w:bookmarkStart w:id="173" w:name="_Toc135308796"/>
      <w:r>
        <w:t>Candidates</w:t>
      </w:r>
      <w:bookmarkEnd w:id="173"/>
    </w:p>
    <w:p w14:paraId="2CC774DF" w14:textId="77777777" w:rsidR="003D7F2D" w:rsidRDefault="003D7F2D" w:rsidP="003D7F2D">
      <w:r>
        <w:t>The candidates we have identified so far are listed below</w:t>
      </w:r>
    </w:p>
    <w:p w14:paraId="7ADB5750" w14:textId="77777777" w:rsidR="003D7F2D" w:rsidRDefault="003D7F2D" w:rsidP="003D7F2D">
      <w:pPr>
        <w:pStyle w:val="Heading4"/>
      </w:pPr>
      <w:r>
        <w:t>Candidate Resource for Enrolment</w:t>
      </w:r>
    </w:p>
    <w:tbl>
      <w:tblPr>
        <w:tblStyle w:val="TableGrid"/>
        <w:tblW w:w="0" w:type="auto"/>
        <w:tblLook w:val="04A0" w:firstRow="1" w:lastRow="0" w:firstColumn="1" w:lastColumn="0" w:noHBand="0" w:noVBand="1"/>
      </w:tblPr>
      <w:tblGrid>
        <w:gridCol w:w="2689"/>
        <w:gridCol w:w="6327"/>
      </w:tblGrid>
      <w:tr w:rsidR="003D7F2D" w14:paraId="464D4869" w14:textId="77777777" w:rsidTr="00532C67">
        <w:tc>
          <w:tcPr>
            <w:tcW w:w="2689" w:type="dxa"/>
            <w:shd w:val="clear" w:color="auto" w:fill="F2F2F2" w:themeFill="background1" w:themeFillShade="F2"/>
          </w:tcPr>
          <w:p w14:paraId="4BB1A321" w14:textId="77777777" w:rsidR="003D7F2D" w:rsidRPr="00250183" w:rsidRDefault="003D7F2D" w:rsidP="00DF311E">
            <w:r w:rsidRPr="00250183">
              <w:t>Resource</w:t>
            </w:r>
          </w:p>
        </w:tc>
        <w:tc>
          <w:tcPr>
            <w:tcW w:w="6327" w:type="dxa"/>
            <w:shd w:val="clear" w:color="auto" w:fill="F2F2F2" w:themeFill="background1" w:themeFillShade="F2"/>
          </w:tcPr>
          <w:p w14:paraId="78CC079F" w14:textId="77777777" w:rsidR="003D7F2D" w:rsidRPr="00250183" w:rsidRDefault="003D7F2D" w:rsidP="00DF311E">
            <w:r w:rsidRPr="00250183">
              <w:t>Comment</w:t>
            </w:r>
          </w:p>
        </w:tc>
      </w:tr>
      <w:tr w:rsidR="003D7F2D" w14:paraId="7D48952B" w14:textId="77777777" w:rsidTr="00532C67">
        <w:tc>
          <w:tcPr>
            <w:tcW w:w="2689" w:type="dxa"/>
          </w:tcPr>
          <w:p w14:paraId="1DDFC27B" w14:textId="21279BEC" w:rsidR="003D7F2D" w:rsidRDefault="009D2006" w:rsidP="00DF311E">
            <w:r>
              <w:t xml:space="preserve">Patient </w:t>
            </w:r>
          </w:p>
        </w:tc>
        <w:tc>
          <w:tcPr>
            <w:tcW w:w="6327" w:type="dxa"/>
          </w:tcPr>
          <w:p w14:paraId="2C34B676" w14:textId="3472885E" w:rsidR="003D7F2D" w:rsidRDefault="00F60F96" w:rsidP="00DF311E">
            <w:r>
              <w:t xml:space="preserve">The </w:t>
            </w:r>
            <w:r w:rsidR="00B93FB8">
              <w:t>Patient</w:t>
            </w:r>
            <w:r w:rsidR="003D7F2D">
              <w:t xml:space="preserve"> </w:t>
            </w:r>
            <w:r>
              <w:t xml:space="preserve">resource </w:t>
            </w:r>
            <w:r w:rsidR="003D7F2D">
              <w:t>already ha</w:t>
            </w:r>
            <w:r w:rsidR="00B93FB8">
              <w:t>s</w:t>
            </w:r>
            <w:r w:rsidR="003D7F2D">
              <w:t xml:space="preserve"> the enrolled GP, it</w:t>
            </w:r>
            <w:r w:rsidR="0016495F">
              <w:t xml:space="preserve"> i</w:t>
            </w:r>
            <w:r w:rsidR="003D7F2D">
              <w:t xml:space="preserve">s not clear if we need anything </w:t>
            </w:r>
            <w:r w:rsidR="000B11CA">
              <w:t>more (</w:t>
            </w:r>
            <w:proofErr w:type="gramStart"/>
            <w:r w:rsidR="003D7F2D">
              <w:t>i.e.</w:t>
            </w:r>
            <w:proofErr w:type="gramEnd"/>
            <w:r w:rsidR="003D7F2D">
              <w:t xml:space="preserve"> to cater for other kinds of enrolment).  But if we </w:t>
            </w:r>
            <w:proofErr w:type="gramStart"/>
            <w:r w:rsidR="003D7F2D">
              <w:t>did</w:t>
            </w:r>
            <w:proofErr w:type="gramEnd"/>
            <w:r w:rsidR="003D7F2D">
              <w:t xml:space="preserve"> we probably don’t want Patient to be the parent of all patient/provider relationships, it would </w:t>
            </w:r>
            <w:r w:rsidR="007F2CE4">
              <w:t>risk blowing out patient too much</w:t>
            </w:r>
          </w:p>
        </w:tc>
      </w:tr>
      <w:tr w:rsidR="003D7F2D" w14:paraId="6A4395B0" w14:textId="77777777" w:rsidTr="00532C67">
        <w:tc>
          <w:tcPr>
            <w:tcW w:w="2689" w:type="dxa"/>
          </w:tcPr>
          <w:p w14:paraId="648F9DB0" w14:textId="77777777" w:rsidR="003D7F2D" w:rsidRDefault="003D7F2D" w:rsidP="00DF311E">
            <w:r>
              <w:t>Coverage</w:t>
            </w:r>
          </w:p>
        </w:tc>
        <w:tc>
          <w:tcPr>
            <w:tcW w:w="6327" w:type="dxa"/>
          </w:tcPr>
          <w:p w14:paraId="74A14792" w14:textId="49C740BD" w:rsidR="003D7F2D" w:rsidRDefault="003D7F2D" w:rsidP="00DF311E">
            <w:r>
              <w:t xml:space="preserve">We use this for Entitlement, </w:t>
            </w:r>
            <w:r w:rsidR="009D2006">
              <w:t>(</w:t>
            </w:r>
            <w:r>
              <w:t>CSC and HUHC</w:t>
            </w:r>
            <w:r w:rsidR="009D2006">
              <w:t>)</w:t>
            </w:r>
            <w:r>
              <w:t>.  If we accept that an entitlement and enrolment are not the same thing, then enrolment probably deserves its own resource</w:t>
            </w:r>
            <w:r w:rsidR="0004131E">
              <w:t>. Coverage does not describe the provider, so would probably require an extension.</w:t>
            </w:r>
          </w:p>
        </w:tc>
      </w:tr>
      <w:tr w:rsidR="00F60F96" w14:paraId="2B3F6081" w14:textId="77777777" w:rsidTr="00532C67">
        <w:tc>
          <w:tcPr>
            <w:tcW w:w="2689" w:type="dxa"/>
          </w:tcPr>
          <w:p w14:paraId="19A8D627" w14:textId="5B1A26D5" w:rsidR="00F60F96" w:rsidRDefault="00F60F96" w:rsidP="00DF311E">
            <w:proofErr w:type="spellStart"/>
            <w:r>
              <w:t>CareTeam</w:t>
            </w:r>
            <w:proofErr w:type="spellEnd"/>
          </w:p>
        </w:tc>
        <w:tc>
          <w:tcPr>
            <w:tcW w:w="6327" w:type="dxa"/>
          </w:tcPr>
          <w:p w14:paraId="7D2C6583" w14:textId="74039ECE" w:rsidR="00F60F96" w:rsidRDefault="00F60F96" w:rsidP="00DF311E">
            <w:r>
              <w:t>PHO</w:t>
            </w:r>
            <w:r w:rsidR="0021572C">
              <w:t>/GP</w:t>
            </w:r>
            <w:r>
              <w:t xml:space="preserve"> enrolment is essentially a contract between a patient and their GP practice for on-going first level services. </w:t>
            </w:r>
            <w:r w:rsidR="0021572C">
              <w:t xml:space="preserve">By signing an enrolment form the </w:t>
            </w:r>
            <w:r>
              <w:t>patient is requesting that the team of practitioners</w:t>
            </w:r>
            <w:r w:rsidR="0021572C">
              <w:t xml:space="preserve"> and </w:t>
            </w:r>
            <w:r w:rsidR="0004131E">
              <w:t>hea</w:t>
            </w:r>
            <w:ins w:id="174" w:author="Pat Ryan" w:date="2023-05-10T10:02:00Z">
              <w:r w:rsidR="000C0C06">
                <w:t>l</w:t>
              </w:r>
            </w:ins>
            <w:r w:rsidR="0004131E">
              <w:t>th workers</w:t>
            </w:r>
            <w:r>
              <w:t xml:space="preserve"> in </w:t>
            </w:r>
            <w:r w:rsidR="0021572C">
              <w:t>that G</w:t>
            </w:r>
            <w:r>
              <w:t>P practice provide them with first level services.</w:t>
            </w:r>
            <w:r w:rsidR="0021572C">
              <w:t xml:space="preserve"> The PHO could be considered a member of the care team as well. </w:t>
            </w:r>
          </w:p>
        </w:tc>
      </w:tr>
      <w:tr w:rsidR="00D83290" w14:paraId="2FE0ADE4" w14:textId="77777777" w:rsidTr="00532C67">
        <w:trPr>
          <w:ins w:id="175" w:author="Pat Ryan" w:date="2023-05-18T12:49:00Z"/>
        </w:trPr>
        <w:tc>
          <w:tcPr>
            <w:tcW w:w="2689" w:type="dxa"/>
          </w:tcPr>
          <w:p w14:paraId="23BD6A6A" w14:textId="742BC26C" w:rsidR="00D83290" w:rsidRDefault="00046F0F" w:rsidP="00DF311E">
            <w:pPr>
              <w:rPr>
                <w:ins w:id="176" w:author="Pat Ryan" w:date="2023-05-18T12:49:00Z"/>
              </w:rPr>
            </w:pPr>
            <w:ins w:id="177" w:author="Pat Ryan" w:date="2023-05-18T12:50:00Z">
              <w:r>
                <w:fldChar w:fldCharType="begin"/>
              </w:r>
              <w:r>
                <w:instrText xml:space="preserve"> HYPERLINK "https://www.hl7.org/fhir/episodeofcare.html" </w:instrText>
              </w:r>
              <w:r>
                <w:fldChar w:fldCharType="separate"/>
              </w:r>
              <w:proofErr w:type="spellStart"/>
              <w:r w:rsidRPr="00046F0F">
                <w:rPr>
                  <w:rStyle w:val="Hyperlink"/>
                </w:rPr>
                <w:t>EpisodeOfCare</w:t>
              </w:r>
              <w:proofErr w:type="spellEnd"/>
              <w:r>
                <w:fldChar w:fldCharType="end"/>
              </w:r>
            </w:ins>
          </w:p>
        </w:tc>
        <w:tc>
          <w:tcPr>
            <w:tcW w:w="6327" w:type="dxa"/>
          </w:tcPr>
          <w:p w14:paraId="529FB772" w14:textId="705024FE" w:rsidR="00D0736C" w:rsidRDefault="00D81EBE" w:rsidP="00D0736C">
            <w:pPr>
              <w:rPr>
                <w:ins w:id="178" w:author="Pat Ryan" w:date="2023-05-18T12:53:00Z"/>
              </w:rPr>
            </w:pPr>
            <w:ins w:id="179" w:author="Pat Ryan" w:date="2023-05-18T12:51:00Z">
              <w:r>
                <w:t xml:space="preserve">FHIR </w:t>
              </w:r>
              <w:proofErr w:type="gramStart"/>
              <w:r>
                <w:t>Definition :</w:t>
              </w:r>
              <w:proofErr w:type="gramEnd"/>
              <w:r>
                <w:t xml:space="preserve"> </w:t>
              </w:r>
              <w:r w:rsidR="00D0736C">
                <w:t>An association between a patient and an organization / healthcare provider(s) during which time encounters may occur. The managing organization assumes a level of responsibility for the patient during this time.</w:t>
              </w:r>
            </w:ins>
          </w:p>
          <w:p w14:paraId="4DA809F3" w14:textId="42929BD9" w:rsidR="00AB50DC" w:rsidRDefault="00AB50DC" w:rsidP="00D0736C">
            <w:pPr>
              <w:rPr>
                <w:ins w:id="180" w:author="Pat Ryan" w:date="2023-05-18T12:53:00Z"/>
              </w:rPr>
            </w:pPr>
          </w:p>
          <w:p w14:paraId="0D71B53E" w14:textId="2E0A9A4C" w:rsidR="00AB50DC" w:rsidRDefault="008466D9" w:rsidP="00D0736C">
            <w:pPr>
              <w:rPr>
                <w:ins w:id="181" w:author="Pat Ryan" w:date="2023-05-18T12:56:00Z"/>
                <w:sz w:val="21"/>
                <w:szCs w:val="21"/>
              </w:rPr>
            </w:pPr>
            <w:ins w:id="182" w:author="Pat Ryan" w:date="2023-05-18T12:54:00Z">
              <w:r>
                <w:rPr>
                  <w:sz w:val="21"/>
                  <w:szCs w:val="21"/>
                </w:rPr>
                <w:t>From a medical point of view, an episode of care is made up of encounters</w:t>
              </w:r>
              <w:r w:rsidR="00944A76">
                <w:rPr>
                  <w:sz w:val="21"/>
                  <w:szCs w:val="21"/>
                </w:rPr>
                <w:t xml:space="preserve"> related to a given condition</w:t>
              </w:r>
            </w:ins>
          </w:p>
          <w:p w14:paraId="67CE1F69" w14:textId="6997FC1F" w:rsidR="00F1659E" w:rsidRDefault="00F1659E" w:rsidP="00D0736C">
            <w:pPr>
              <w:rPr>
                <w:ins w:id="183" w:author="Pat Ryan" w:date="2023-05-18T12:56:00Z"/>
                <w:sz w:val="21"/>
                <w:szCs w:val="21"/>
              </w:rPr>
            </w:pPr>
          </w:p>
          <w:p w14:paraId="06B03092" w14:textId="33FE9280" w:rsidR="00F1659E" w:rsidRDefault="00F1659E" w:rsidP="00D0736C">
            <w:pPr>
              <w:rPr>
                <w:ins w:id="184" w:author="Pat Ryan" w:date="2023-05-18T12:51:00Z"/>
              </w:rPr>
            </w:pPr>
            <w:ins w:id="185" w:author="Pat Ryan" w:date="2023-05-18T12:56:00Z">
              <w:r>
                <w:rPr>
                  <w:sz w:val="21"/>
                  <w:szCs w:val="21"/>
                </w:rPr>
                <w:t xml:space="preserve">From </w:t>
              </w:r>
              <w:r w:rsidR="002D5802">
                <w:rPr>
                  <w:sz w:val="21"/>
                  <w:szCs w:val="21"/>
                </w:rPr>
                <w:fldChar w:fldCharType="begin"/>
              </w:r>
              <w:r w:rsidR="002D5802">
                <w:rPr>
                  <w:sz w:val="21"/>
                  <w:szCs w:val="21"/>
                </w:rPr>
                <w:instrText xml:space="preserve"> HYPERLINK "</w:instrText>
              </w:r>
              <w:r w:rsidR="002D5802" w:rsidRPr="002D5802">
                <w:rPr>
                  <w:sz w:val="21"/>
                  <w:szCs w:val="21"/>
                </w:rPr>
                <w:instrText>https://contsys.org/concept/episode_of_care</w:instrText>
              </w:r>
              <w:r w:rsidR="002D5802">
                <w:rPr>
                  <w:sz w:val="21"/>
                  <w:szCs w:val="21"/>
                </w:rPr>
                <w:instrText xml:space="preserve">" </w:instrText>
              </w:r>
              <w:r w:rsidR="002D5802">
                <w:rPr>
                  <w:sz w:val="21"/>
                  <w:szCs w:val="21"/>
                </w:rPr>
                <w:fldChar w:fldCharType="separate"/>
              </w:r>
              <w:r w:rsidR="002D5802" w:rsidRPr="00210D46">
                <w:rPr>
                  <w:rStyle w:val="Hyperlink"/>
                  <w:sz w:val="21"/>
                  <w:szCs w:val="21"/>
                </w:rPr>
                <w:t>https://contsys.org/concept/episode_of_care</w:t>
              </w:r>
              <w:r w:rsidR="002D5802">
                <w:rPr>
                  <w:sz w:val="21"/>
                  <w:szCs w:val="21"/>
                </w:rPr>
                <w:fldChar w:fldCharType="end"/>
              </w:r>
              <w:r w:rsidR="002D5802">
                <w:rPr>
                  <w:sz w:val="21"/>
                  <w:szCs w:val="21"/>
                </w:rPr>
                <w:br/>
                <w:t>“</w:t>
              </w:r>
            </w:ins>
            <w:ins w:id="186" w:author="Pat Ryan" w:date="2023-05-18T12:57:00Z">
              <w:r w:rsidR="002D5802">
                <w:fldChar w:fldCharType="begin"/>
              </w:r>
              <w:r w:rsidR="002D5802">
                <w:instrText xml:space="preserve"> HYPERLINK "https://contsys.org/concept/health_related_period" \o "" </w:instrText>
              </w:r>
              <w:r w:rsidR="002D5802">
                <w:fldChar w:fldCharType="separate"/>
              </w:r>
              <w:r w:rsidR="002D5802">
                <w:rPr>
                  <w:rStyle w:val="Hyperlink"/>
                  <w:rFonts w:ascii="Raleway" w:hAnsi="Raleway"/>
                  <w:color w:val="530008"/>
                  <w:sz w:val="21"/>
                  <w:szCs w:val="21"/>
                  <w:shd w:val="clear" w:color="auto" w:fill="FFFFFF"/>
                </w:rPr>
                <w:t>health related period</w:t>
              </w:r>
              <w:r w:rsidR="002D5802">
                <w:fldChar w:fldCharType="end"/>
              </w:r>
              <w:r w:rsidR="002D5802">
                <w:rPr>
                  <w:rFonts w:ascii="Raleway" w:hAnsi="Raleway"/>
                  <w:color w:val="000000"/>
                  <w:sz w:val="21"/>
                  <w:szCs w:val="21"/>
                  <w:shd w:val="clear" w:color="auto" w:fill="FFFFFF"/>
                </w:rPr>
                <w:t> during which </w:t>
              </w:r>
              <w:r w:rsidR="002D5802">
                <w:fldChar w:fldCharType="begin"/>
              </w:r>
              <w:r w:rsidR="002D5802">
                <w:instrText xml:space="preserve"> HYPERLINK "https://contsys.org/concept/healthcare_activity" \o "" </w:instrText>
              </w:r>
              <w:r w:rsidR="002D5802">
                <w:fldChar w:fldCharType="separate"/>
              </w:r>
              <w:r w:rsidR="002D5802">
                <w:rPr>
                  <w:rStyle w:val="Hyperlink"/>
                  <w:rFonts w:ascii="Raleway" w:hAnsi="Raleway"/>
                  <w:color w:val="530008"/>
                  <w:sz w:val="21"/>
                  <w:szCs w:val="21"/>
                  <w:shd w:val="clear" w:color="auto" w:fill="FFFFFF"/>
                </w:rPr>
                <w:t>healthcare activities</w:t>
              </w:r>
              <w:r w:rsidR="002D5802">
                <w:fldChar w:fldCharType="end"/>
              </w:r>
              <w:r w:rsidR="002D5802">
                <w:rPr>
                  <w:rFonts w:ascii="Raleway" w:hAnsi="Raleway"/>
                  <w:color w:val="000000"/>
                  <w:sz w:val="21"/>
                  <w:szCs w:val="21"/>
                  <w:shd w:val="clear" w:color="auto" w:fill="FFFFFF"/>
                </w:rPr>
                <w:t> are performed to address one </w:t>
              </w:r>
              <w:r w:rsidR="002D5802">
                <w:fldChar w:fldCharType="begin"/>
              </w:r>
              <w:r w:rsidR="002D5802">
                <w:instrText xml:space="preserve"> HYPERLINK "https://contsys.org/concept/health_issue" \o "" </w:instrText>
              </w:r>
              <w:r w:rsidR="002D5802">
                <w:fldChar w:fldCharType="separate"/>
              </w:r>
              <w:r w:rsidR="002D5802">
                <w:rPr>
                  <w:rStyle w:val="Hyperlink"/>
                  <w:rFonts w:ascii="Raleway" w:hAnsi="Raleway"/>
                  <w:color w:val="530008"/>
                  <w:sz w:val="21"/>
                  <w:szCs w:val="21"/>
                  <w:shd w:val="clear" w:color="auto" w:fill="FFFFFF"/>
                </w:rPr>
                <w:t>health issue</w:t>
              </w:r>
              <w:r w:rsidR="002D5802">
                <w:fldChar w:fldCharType="end"/>
              </w:r>
              <w:r w:rsidR="002D5802">
                <w:rPr>
                  <w:rFonts w:ascii="Raleway" w:hAnsi="Raleway"/>
                  <w:color w:val="000000"/>
                  <w:sz w:val="21"/>
                  <w:szCs w:val="21"/>
                  <w:shd w:val="clear" w:color="auto" w:fill="FFFFFF"/>
                </w:rPr>
                <w:t> as identified by one </w:t>
              </w:r>
              <w:r w:rsidR="002D5802">
                <w:fldChar w:fldCharType="begin"/>
              </w:r>
              <w:r w:rsidR="002D5802">
                <w:instrText xml:space="preserve"> HYPERLINK "https://contsys.org/concept/healthcare" \o "" </w:instrText>
              </w:r>
              <w:r w:rsidR="002D5802">
                <w:fldChar w:fldCharType="separate"/>
              </w:r>
              <w:r w:rsidR="002D5802">
                <w:rPr>
                  <w:rStyle w:val="Hyperlink"/>
                  <w:rFonts w:ascii="Raleway" w:hAnsi="Raleway"/>
                  <w:color w:val="530008"/>
                  <w:sz w:val="21"/>
                  <w:szCs w:val="21"/>
                  <w:shd w:val="clear" w:color="auto" w:fill="FFFFFF"/>
                </w:rPr>
                <w:t>healthcare</w:t>
              </w:r>
              <w:r w:rsidR="002D5802">
                <w:fldChar w:fldCharType="end"/>
              </w:r>
              <w:r w:rsidR="002D5802">
                <w:rPr>
                  <w:rFonts w:ascii="Raleway" w:hAnsi="Raleway"/>
                  <w:color w:val="000000"/>
                  <w:sz w:val="21"/>
                  <w:szCs w:val="21"/>
                  <w:shd w:val="clear" w:color="auto" w:fill="FFFFFF"/>
                </w:rPr>
                <w:t> professional[</w:t>
              </w:r>
              <w:r w:rsidR="002D5802">
                <w:rPr>
                  <w:rFonts w:ascii="Raleway" w:hAnsi="Raleway"/>
                  <w:color w:val="000000"/>
                  <w:sz w:val="21"/>
                  <w:szCs w:val="21"/>
                  <w:shd w:val="clear" w:color="auto" w:fill="FFFFFF"/>
                </w:rPr>
                <w:t>“</w:t>
              </w:r>
            </w:ins>
          </w:p>
          <w:p w14:paraId="34A81955" w14:textId="544D8108" w:rsidR="00D83290" w:rsidRDefault="00D83290" w:rsidP="00DF311E">
            <w:pPr>
              <w:rPr>
                <w:ins w:id="187" w:author="Pat Ryan" w:date="2023-05-18T12:49:00Z"/>
              </w:rPr>
            </w:pPr>
          </w:p>
        </w:tc>
      </w:tr>
      <w:tr w:rsidR="00E578E7" w14:paraId="08C127EE" w14:textId="77777777" w:rsidTr="00532C67">
        <w:trPr>
          <w:ins w:id="188" w:author="Pat Ryan" w:date="2023-05-18T12:53:00Z"/>
        </w:trPr>
        <w:tc>
          <w:tcPr>
            <w:tcW w:w="2689" w:type="dxa"/>
          </w:tcPr>
          <w:p w14:paraId="55EBF885" w14:textId="378DDD55" w:rsidR="00E578E7" w:rsidRDefault="00AB50DC" w:rsidP="00DF311E">
            <w:pPr>
              <w:rPr>
                <w:ins w:id="189" w:author="Pat Ryan" w:date="2023-05-18T12:53:00Z"/>
              </w:rPr>
            </w:pPr>
            <w:ins w:id="190" w:author="Pat Ryan" w:date="2023-05-18T12:53:00Z">
              <w:r>
                <w:rPr>
                  <w:b/>
                  <w:bCs/>
                </w:rPr>
                <w:fldChar w:fldCharType="begin"/>
              </w:r>
              <w:r>
                <w:rPr>
                  <w:b/>
                  <w:bCs/>
                </w:rPr>
                <w:instrText xml:space="preserve"> HYPERLINK "https://aus01.safelinks.protection.outlook.com/?url=https%3A%2F%2Fwww.hl7.org%2Ffhir%2Fbasic.html%23scope&amp;data=05%7C01%7Cpat.ryan%40health.govt.nz%7Cea764614a8c14f12b6d908db57220ee0%7C23cec7246d204bd19fe9dc4447edd1fa%7C0%7C0%7C638199576011543651%7CUnknown%7CTWFpbGZsb3d8eyJWIjoiMC4wLjAwMDAiLCJQIjoiV2luMzIiLCJBTiI6Ik1haWwiLCJXVCI6Mn0%3D%7C3000%7C%7C%7C&amp;sdata=99DJFsIOeR%2BZsFYm5R98Y27PrspFWKYKxUZNPse0KJ8%3D&amp;reserved=0" </w:instrText>
              </w:r>
              <w:r>
                <w:rPr>
                  <w:b/>
                  <w:bCs/>
                </w:rPr>
                <w:fldChar w:fldCharType="separate"/>
              </w:r>
              <w:r>
                <w:rPr>
                  <w:rStyle w:val="Hyperlink"/>
                  <w:b/>
                  <w:bCs/>
                </w:rPr>
                <w:t>Basic resource</w:t>
              </w:r>
              <w:r>
                <w:rPr>
                  <w:b/>
                  <w:bCs/>
                </w:rPr>
                <w:fldChar w:fldCharType="end"/>
              </w:r>
              <w:r>
                <w:t xml:space="preserve"> </w:t>
              </w:r>
            </w:ins>
          </w:p>
        </w:tc>
        <w:tc>
          <w:tcPr>
            <w:tcW w:w="6327" w:type="dxa"/>
          </w:tcPr>
          <w:p w14:paraId="24602FE8" w14:textId="77777777" w:rsidR="00AB50DC" w:rsidRDefault="00AB50DC" w:rsidP="00AB50DC">
            <w:pPr>
              <w:ind w:left="360"/>
              <w:rPr>
                <w:ins w:id="191" w:author="Pat Ryan" w:date="2023-05-18T12:53:00Z"/>
                <w:color w:val="4472C4"/>
              </w:rPr>
            </w:pPr>
            <w:ins w:id="192" w:author="Pat Ryan" w:date="2023-05-18T12:53:00Z">
              <w:r>
                <w:rPr>
                  <w:color w:val="4472C4"/>
                </w:rPr>
                <w:t>The Basic resource is intended for use in three circumstances:</w:t>
              </w:r>
            </w:ins>
          </w:p>
          <w:p w14:paraId="191A952D" w14:textId="77777777" w:rsidR="00AB50DC" w:rsidRDefault="00AB50DC" w:rsidP="00AB50DC">
            <w:pPr>
              <w:numPr>
                <w:ilvl w:val="0"/>
                <w:numId w:val="1"/>
              </w:numPr>
              <w:ind w:left="1080"/>
              <w:rPr>
                <w:ins w:id="193" w:author="Pat Ryan" w:date="2023-05-18T12:53:00Z"/>
                <w:color w:val="4472C4"/>
              </w:rPr>
            </w:pPr>
            <w:ins w:id="194" w:author="Pat Ryan" w:date="2023-05-18T12:53:00Z">
              <w:r>
                <w:rPr>
                  <w:color w:val="4472C4"/>
                </w:rPr>
                <w:t xml:space="preserve">When an implementer needs a resource concept that is likely to be defined by HL7 in the </w:t>
              </w:r>
              <w:proofErr w:type="gramStart"/>
              <w:r>
                <w:rPr>
                  <w:color w:val="4472C4"/>
                </w:rPr>
                <w:t>future</w:t>
              </w:r>
              <w:proofErr w:type="gramEnd"/>
              <w:r>
                <w:rPr>
                  <w:color w:val="4472C4"/>
                </w:rPr>
                <w:t xml:space="preserve"> but they have not yet done so (due to bandwidth issues, lack of sufficient requirements, lower prioritization, etc.)</w:t>
              </w:r>
            </w:ins>
          </w:p>
          <w:p w14:paraId="2BD9942C" w14:textId="77777777" w:rsidR="00AB50DC" w:rsidRDefault="00AB50DC" w:rsidP="00AB50DC">
            <w:pPr>
              <w:numPr>
                <w:ilvl w:val="0"/>
                <w:numId w:val="1"/>
              </w:numPr>
              <w:ind w:left="1080"/>
              <w:rPr>
                <w:ins w:id="195" w:author="Pat Ryan" w:date="2023-05-18T12:53:00Z"/>
                <w:color w:val="4472C4"/>
              </w:rPr>
            </w:pPr>
            <w:ins w:id="196" w:author="Pat Ryan" w:date="2023-05-18T12:53:00Z">
              <w:r>
                <w:rPr>
                  <w:color w:val="4472C4"/>
                </w:rPr>
                <w:t>…</w:t>
              </w:r>
            </w:ins>
          </w:p>
          <w:p w14:paraId="58A9E4F3" w14:textId="77777777" w:rsidR="00E578E7" w:rsidRDefault="00E578E7" w:rsidP="00D0736C">
            <w:pPr>
              <w:rPr>
                <w:ins w:id="197" w:author="Pat Ryan" w:date="2023-05-18T12:53:00Z"/>
              </w:rPr>
            </w:pPr>
          </w:p>
        </w:tc>
      </w:tr>
    </w:tbl>
    <w:p w14:paraId="3DD25F46" w14:textId="77777777" w:rsidR="003D7F2D" w:rsidRDefault="003D7F2D" w:rsidP="003D7F2D">
      <w:pPr>
        <w:pStyle w:val="Heading3"/>
      </w:pPr>
    </w:p>
    <w:p w14:paraId="4A9DCE34" w14:textId="77777777" w:rsidR="003D7F2D" w:rsidRDefault="003D7F2D" w:rsidP="003D7F2D">
      <w:pPr>
        <w:pStyle w:val="Heading4"/>
      </w:pPr>
      <w:r>
        <w:t xml:space="preserve">Candidate Methods for an Enrolment Nomination </w:t>
      </w:r>
    </w:p>
    <w:tbl>
      <w:tblPr>
        <w:tblStyle w:val="TableGrid"/>
        <w:tblW w:w="0" w:type="auto"/>
        <w:tblLook w:val="04A0" w:firstRow="1" w:lastRow="0" w:firstColumn="1" w:lastColumn="0" w:noHBand="0" w:noVBand="1"/>
      </w:tblPr>
      <w:tblGrid>
        <w:gridCol w:w="2689"/>
        <w:gridCol w:w="6327"/>
      </w:tblGrid>
      <w:tr w:rsidR="003D7F2D" w14:paraId="2DA8F64E" w14:textId="77777777" w:rsidTr="00532C67">
        <w:tc>
          <w:tcPr>
            <w:tcW w:w="2689" w:type="dxa"/>
            <w:shd w:val="clear" w:color="auto" w:fill="F2F2F2" w:themeFill="background1" w:themeFillShade="F2"/>
          </w:tcPr>
          <w:p w14:paraId="22FC8F90" w14:textId="77777777" w:rsidR="003D7F2D" w:rsidRPr="00250183" w:rsidRDefault="003D7F2D" w:rsidP="00532C67">
            <w:pPr>
              <w:pStyle w:val="Heading3"/>
              <w:outlineLvl w:val="2"/>
              <w:rPr>
                <w:b/>
                <w:bCs/>
              </w:rPr>
            </w:pPr>
            <w:bookmarkStart w:id="198" w:name="_Toc135308797"/>
            <w:r w:rsidRPr="00250183">
              <w:rPr>
                <w:b/>
                <w:bCs/>
              </w:rPr>
              <w:t>Resource</w:t>
            </w:r>
            <w:bookmarkEnd w:id="198"/>
          </w:p>
        </w:tc>
        <w:tc>
          <w:tcPr>
            <w:tcW w:w="6327" w:type="dxa"/>
            <w:shd w:val="clear" w:color="auto" w:fill="F2F2F2" w:themeFill="background1" w:themeFillShade="F2"/>
          </w:tcPr>
          <w:p w14:paraId="4E1C45A7" w14:textId="77777777" w:rsidR="003D7F2D" w:rsidRPr="00250183" w:rsidRDefault="003D7F2D" w:rsidP="00DF311E">
            <w:r w:rsidRPr="00250183">
              <w:t>Comment</w:t>
            </w:r>
          </w:p>
        </w:tc>
      </w:tr>
      <w:tr w:rsidR="003D7F2D" w14:paraId="3061901E" w14:textId="77777777" w:rsidTr="00532C67">
        <w:tc>
          <w:tcPr>
            <w:tcW w:w="2689" w:type="dxa"/>
          </w:tcPr>
          <w:p w14:paraId="45FDD19F" w14:textId="77777777" w:rsidR="003D7F2D" w:rsidRDefault="00742226" w:rsidP="00DF311E">
            <w:hyperlink r:id="rId6" w:history="1">
              <w:proofErr w:type="spellStart"/>
              <w:r w:rsidR="003D7F2D">
                <w:rPr>
                  <w:rStyle w:val="Hyperlink"/>
                </w:rPr>
                <w:t>SeviceRequest</w:t>
              </w:r>
              <w:proofErr w:type="spellEnd"/>
            </w:hyperlink>
          </w:p>
        </w:tc>
        <w:tc>
          <w:tcPr>
            <w:tcW w:w="6327" w:type="dxa"/>
          </w:tcPr>
          <w:p w14:paraId="355F9EF3" w14:textId="0970028F" w:rsidR="003D7F2D" w:rsidRDefault="003D7F2D" w:rsidP="00DF311E">
            <w:r>
              <w:t>Seems more intended for one</w:t>
            </w:r>
            <w:r w:rsidR="007F2CE4">
              <w:t>-</w:t>
            </w:r>
            <w:r>
              <w:t>off request</w:t>
            </w:r>
            <w:r w:rsidR="007F2CE4">
              <w:t>s</w:t>
            </w:r>
            <w:r>
              <w:t xml:space="preserve"> like a referral rather than a </w:t>
            </w:r>
            <w:r w:rsidR="000B11CA">
              <w:t>long-term</w:t>
            </w:r>
            <w:r>
              <w:t xml:space="preserve"> relationship like an enrolment</w:t>
            </w:r>
          </w:p>
        </w:tc>
      </w:tr>
      <w:tr w:rsidR="003D7F2D" w14:paraId="3B4647D4" w14:textId="77777777" w:rsidTr="00532C67">
        <w:tc>
          <w:tcPr>
            <w:tcW w:w="2689" w:type="dxa"/>
          </w:tcPr>
          <w:p w14:paraId="29E29F73" w14:textId="03A16205" w:rsidR="003D7F2D" w:rsidRDefault="005945A3" w:rsidP="00DF311E">
            <w:r>
              <w:fldChar w:fldCharType="begin"/>
            </w:r>
            <w:ins w:id="199" w:author="Pat Ryan" w:date="2023-05-09T16:08:00Z">
              <w:r>
                <w:instrText>HYPERLINK "https://build.fhir.org/messaging.html"</w:instrText>
              </w:r>
            </w:ins>
            <w:del w:id="200" w:author="Pat Ryan" w:date="2023-05-09T16:08:00Z">
              <w:r w:rsidDel="005945A3">
                <w:delInstrText xml:space="preserve"> HYPERLINK "https://build.fhir.org/servicerequest.html" </w:delInstrText>
              </w:r>
            </w:del>
            <w:r>
              <w:fldChar w:fldCharType="separate"/>
            </w:r>
            <w:r w:rsidR="003D7F2D">
              <w:rPr>
                <w:rStyle w:val="Hyperlink"/>
              </w:rPr>
              <w:t>Messa</w:t>
            </w:r>
            <w:r w:rsidR="003D7F2D">
              <w:rPr>
                <w:rStyle w:val="Hyperlink"/>
              </w:rPr>
              <w:t>g</w:t>
            </w:r>
            <w:r w:rsidR="003D7F2D">
              <w:rPr>
                <w:rStyle w:val="Hyperlink"/>
              </w:rPr>
              <w:t>e</w:t>
            </w:r>
            <w:r>
              <w:rPr>
                <w:rStyle w:val="Hyperlink"/>
              </w:rPr>
              <w:fldChar w:fldCharType="end"/>
            </w:r>
          </w:p>
        </w:tc>
        <w:tc>
          <w:tcPr>
            <w:tcW w:w="6327" w:type="dxa"/>
          </w:tcPr>
          <w:p w14:paraId="760BBC5E" w14:textId="294463F6" w:rsidR="003D7F2D" w:rsidRDefault="000B11CA" w:rsidP="00DF311E">
            <w:r>
              <w:t xml:space="preserve">Looks like a good fit. </w:t>
            </w:r>
            <w:r w:rsidR="003D7F2D">
              <w:t xml:space="preserve">Allows us to create a bundle with the resources linked to the event </w:t>
            </w:r>
            <w:r>
              <w:t>- for</w:t>
            </w:r>
            <w:r w:rsidR="003D7F2D">
              <w:t xml:space="preserve"> us that would be Patient (the baby</w:t>
            </w:r>
            <w:proofErr w:type="gramStart"/>
            <w:r w:rsidR="003D7F2D">
              <w:t>),  Location</w:t>
            </w:r>
            <w:proofErr w:type="gramEnd"/>
            <w:r w:rsidR="003D7F2D">
              <w:t xml:space="preserve"> (GP Facility), and next of kin (</w:t>
            </w:r>
            <w:r w:rsidR="0004131E">
              <w:t xml:space="preserve">perhaps </w:t>
            </w:r>
            <w:proofErr w:type="spellStart"/>
            <w:r w:rsidR="009D2006">
              <w:t>R</w:t>
            </w:r>
            <w:r w:rsidR="003D7F2D">
              <w:t>elatedPerson</w:t>
            </w:r>
            <w:proofErr w:type="spellEnd"/>
            <w:r w:rsidR="003D7F2D">
              <w:t xml:space="preserve">). The </w:t>
            </w:r>
            <w:r w:rsidR="003D7F2D">
              <w:lastRenderedPageBreak/>
              <w:t>event type in the messgae tells the recipient the context – in our case “enrolment nomination”</w:t>
            </w:r>
            <w:ins w:id="201" w:author="Pat Ryan" w:date="2023-05-18T13:05:00Z">
              <w:r w:rsidR="006B763F">
                <w:br/>
              </w:r>
              <w:r w:rsidR="006B763F">
                <w:br/>
                <w:t xml:space="preserve">see </w:t>
              </w:r>
              <w:r w:rsidR="006B763F">
                <w:t>: </w:t>
              </w:r>
              <w:r w:rsidR="006B763F">
                <w:fldChar w:fldCharType="begin"/>
              </w:r>
              <w:r w:rsidR="006B763F">
                <w:instrText xml:space="preserve"> HYPERLINK "https://aus01.safelinks.protection.outlook.com/?url=https%3A%2F%2Fhl7.org%2Ffhir%2FR4%2Fmessageheader-examples.html&amp;data=05%7C01%7Cpat.ryan%40health.govt.nz%7C543fe212c059442b6d5308db56cf9e2c%7C23cec7246d204bd19fe9dc4447edd1fa%7C0%7C0%7C638199221940602496%7CUnknown%7CTWFpbGZsb3d8eyJWIjoiMC4wLjAwMDAiLCJQIjoiV2luMzIiLCJBTiI6Ik1haWwiLCJXVCI6Mn0%3D%7C3000%7C%7C%7C&amp;sdata=sBHvkDy0qgv6%2BoN3E6QI%2FDaO7eyFtJyuGZNZNHnEpjo%3D&amp;reserved=0" \t "_blank" </w:instrText>
              </w:r>
              <w:r w:rsidR="006B763F">
                <w:fldChar w:fldCharType="separate"/>
              </w:r>
              <w:r w:rsidR="006B763F">
                <w:rPr>
                  <w:rStyle w:val="Hyperlink"/>
                </w:rPr>
                <w:t>https://hl7.org/fhir/R4/messageheader-examples.html</w:t>
              </w:r>
              <w:r w:rsidR="006B763F">
                <w:fldChar w:fldCharType="end"/>
              </w:r>
            </w:ins>
          </w:p>
        </w:tc>
      </w:tr>
      <w:tr w:rsidR="003D7F2D" w14:paraId="2250F979" w14:textId="77777777" w:rsidTr="00532C67">
        <w:tc>
          <w:tcPr>
            <w:tcW w:w="2689" w:type="dxa"/>
          </w:tcPr>
          <w:p w14:paraId="123E563A" w14:textId="162920A7" w:rsidR="003D7F2D" w:rsidRDefault="003D7F2D" w:rsidP="00DF311E">
            <w:r>
              <w:t>Custom operation</w:t>
            </w:r>
          </w:p>
        </w:tc>
        <w:tc>
          <w:tcPr>
            <w:tcW w:w="6327" w:type="dxa"/>
          </w:tcPr>
          <w:p w14:paraId="7C7EAA1C" w14:textId="4A900719" w:rsidR="003D7F2D" w:rsidRDefault="003D7F2D" w:rsidP="00DF311E">
            <w:r>
              <w:t xml:space="preserve">We could consider adding a custom operation to </w:t>
            </w:r>
            <w:r w:rsidR="002F07DE">
              <w:t>whatever</w:t>
            </w:r>
            <w:r>
              <w:t xml:space="preserve"> the agreed </w:t>
            </w:r>
            <w:r w:rsidR="0004131E">
              <w:t xml:space="preserve">the </w:t>
            </w:r>
            <w:r>
              <w:t>Resource for enrolment is</w:t>
            </w:r>
          </w:p>
        </w:tc>
      </w:tr>
      <w:tr w:rsidR="00022FDD" w14:paraId="30922C5A" w14:textId="77777777" w:rsidTr="00532C67">
        <w:tc>
          <w:tcPr>
            <w:tcW w:w="2689" w:type="dxa"/>
          </w:tcPr>
          <w:p w14:paraId="452611A8" w14:textId="7156EC76" w:rsidR="00022FDD" w:rsidRDefault="00742226" w:rsidP="00DF311E">
            <w:hyperlink r:id="rId7" w:history="1">
              <w:proofErr w:type="spellStart"/>
              <w:r w:rsidR="00790502">
                <w:rPr>
                  <w:rStyle w:val="Hyperlink"/>
                </w:rPr>
                <w:t>EnrollmentRequest</w:t>
              </w:r>
              <w:proofErr w:type="spellEnd"/>
            </w:hyperlink>
          </w:p>
        </w:tc>
        <w:tc>
          <w:tcPr>
            <w:tcW w:w="6327" w:type="dxa"/>
          </w:tcPr>
          <w:p w14:paraId="60802ED9" w14:textId="498915B5" w:rsidR="00022FDD" w:rsidRDefault="00022FDD" w:rsidP="00DF311E">
            <w:r>
              <w:t xml:space="preserve">Looks great, but </w:t>
            </w:r>
            <w:r w:rsidR="006B1460">
              <w:t>unfortunately</w:t>
            </w:r>
            <w:r>
              <w:t xml:space="preserve"> just an R5 stub</w:t>
            </w:r>
          </w:p>
        </w:tc>
      </w:tr>
      <w:tr w:rsidR="005A3759" w14:paraId="11BB8837" w14:textId="77777777" w:rsidTr="00532C67">
        <w:trPr>
          <w:ins w:id="202" w:author="Pat Ryan" w:date="2023-05-11T10:17:00Z"/>
        </w:trPr>
        <w:tc>
          <w:tcPr>
            <w:tcW w:w="2689" w:type="dxa"/>
          </w:tcPr>
          <w:p w14:paraId="34C60A1C" w14:textId="0CE5618B" w:rsidR="005A3759" w:rsidRDefault="005A3759" w:rsidP="00DF311E">
            <w:pPr>
              <w:rPr>
                <w:ins w:id="203" w:author="Pat Ryan" w:date="2023-05-11T10:17:00Z"/>
              </w:rPr>
            </w:pPr>
            <w:proofErr w:type="spellStart"/>
            <w:ins w:id="204" w:author="Pat Ryan" w:date="2023-05-11T10:17:00Z">
              <w:r w:rsidRPr="005A3759">
                <w:t>CoverageEligibilityRequest</w:t>
              </w:r>
              <w:proofErr w:type="spellEnd"/>
            </w:ins>
          </w:p>
        </w:tc>
        <w:tc>
          <w:tcPr>
            <w:tcW w:w="6327" w:type="dxa"/>
          </w:tcPr>
          <w:p w14:paraId="2C7EA638" w14:textId="0A24BAFF" w:rsidR="005A3759" w:rsidRDefault="00BB1169" w:rsidP="00DF311E">
            <w:pPr>
              <w:rPr>
                <w:ins w:id="205" w:author="Pat Ryan" w:date="2023-05-11T10:17:00Z"/>
              </w:rPr>
            </w:pPr>
            <w:ins w:id="206" w:author="Pat Ryan" w:date="2023-05-11T11:15:00Z">
              <w:r>
                <w:t xml:space="preserve">Its insurance based, and </w:t>
              </w:r>
              <w:proofErr w:type="spellStart"/>
              <w:r>
                <w:t>its</w:t>
              </w:r>
              <w:proofErr w:type="spellEnd"/>
              <w:r>
                <w:t xml:space="preserve"> about eligibility not enrolment</w:t>
              </w:r>
            </w:ins>
          </w:p>
        </w:tc>
      </w:tr>
      <w:tr w:rsidR="00021688" w14:paraId="0B07CD8E" w14:textId="77777777" w:rsidTr="00532C67">
        <w:trPr>
          <w:ins w:id="207" w:author="Pat Ryan" w:date="2023-05-18T12:59:00Z"/>
        </w:trPr>
        <w:tc>
          <w:tcPr>
            <w:tcW w:w="2689" w:type="dxa"/>
          </w:tcPr>
          <w:p w14:paraId="28EAD02E" w14:textId="280F94AE" w:rsidR="00021688" w:rsidRPr="005A3759" w:rsidRDefault="00137293" w:rsidP="00DF311E">
            <w:pPr>
              <w:rPr>
                <w:ins w:id="208" w:author="Pat Ryan" w:date="2023-05-18T12:59:00Z"/>
              </w:rPr>
            </w:pPr>
            <w:ins w:id="209" w:author="Pat Ryan" w:date="2023-05-18T13:02:00Z">
              <w:r>
                <w:fldChar w:fldCharType="begin"/>
              </w:r>
              <w:r>
                <w:instrText xml:space="preserve"> HYPERLINK "https://www.hl7.org/fhir/task.html" </w:instrText>
              </w:r>
              <w:r>
                <w:fldChar w:fldCharType="separate"/>
              </w:r>
              <w:r w:rsidR="00C168F4" w:rsidRPr="00137293">
                <w:rPr>
                  <w:rStyle w:val="Hyperlink"/>
                </w:rPr>
                <w:t>Task</w:t>
              </w:r>
              <w:r>
                <w:fldChar w:fldCharType="end"/>
              </w:r>
            </w:ins>
          </w:p>
        </w:tc>
        <w:tc>
          <w:tcPr>
            <w:tcW w:w="6327" w:type="dxa"/>
          </w:tcPr>
          <w:p w14:paraId="53414BDA" w14:textId="0053A21F" w:rsidR="00021688" w:rsidRDefault="00137293" w:rsidP="00DF311E">
            <w:pPr>
              <w:rPr>
                <w:ins w:id="210" w:author="Pat Ryan" w:date="2023-05-18T12:59:00Z"/>
              </w:rPr>
            </w:pPr>
            <w:ins w:id="211" w:author="Pat Ryan" w:date="2023-05-18T13:02:00Z">
              <w:r>
                <w:t xml:space="preserve">Could create a </w:t>
              </w:r>
              <w:proofErr w:type="gramStart"/>
              <w:r>
                <w:t>tas</w:t>
              </w:r>
            </w:ins>
            <w:ins w:id="212" w:author="Pat Ryan" w:date="2023-05-18T13:03:00Z">
              <w:r>
                <w:t xml:space="preserve">k </w:t>
              </w:r>
            </w:ins>
            <w:ins w:id="213" w:author="Pat Ryan" w:date="2023-05-18T13:02:00Z">
              <w:r>
                <w:t xml:space="preserve"> to</w:t>
              </w:r>
              <w:proofErr w:type="gramEnd"/>
              <w:r>
                <w:t xml:space="preserve"> create an </w:t>
              </w:r>
            </w:ins>
            <w:ins w:id="214" w:author="Pat Ryan" w:date="2023-05-18T13:03:00Z">
              <w:r>
                <w:t>enrolment</w:t>
              </w:r>
              <w:r w:rsidR="006B6693">
                <w:t>….</w:t>
              </w:r>
            </w:ins>
          </w:p>
        </w:tc>
      </w:tr>
    </w:tbl>
    <w:p w14:paraId="177F4FD5" w14:textId="77777777" w:rsidR="003D7F2D" w:rsidRDefault="003D7F2D" w:rsidP="003D7F2D"/>
    <w:p w14:paraId="0A264CB0" w14:textId="77777777" w:rsidR="003D7F2D" w:rsidRPr="00931E09" w:rsidRDefault="003D7F2D" w:rsidP="003D7F2D"/>
    <w:p w14:paraId="7A58B927" w14:textId="77777777" w:rsidR="003D7F2D" w:rsidRPr="00BF342D" w:rsidRDefault="003D7F2D" w:rsidP="003D7F2D"/>
    <w:p w14:paraId="38C3F65E" w14:textId="77777777" w:rsidR="003D7F2D" w:rsidRDefault="003D7F2D" w:rsidP="003D7F2D"/>
    <w:p w14:paraId="50CF4EE3" w14:textId="77777777" w:rsidR="003D7F2D" w:rsidRDefault="003D7F2D" w:rsidP="003D7F2D"/>
    <w:p w14:paraId="3C123308" w14:textId="77777777" w:rsidR="003D7F2D" w:rsidRDefault="003D7F2D" w:rsidP="003D7F2D"/>
    <w:p w14:paraId="213C8835" w14:textId="77777777" w:rsidR="003D7F2D" w:rsidRPr="000176AF" w:rsidRDefault="003D7F2D" w:rsidP="003D7F2D"/>
    <w:p w14:paraId="5A99F5E7" w14:textId="77777777" w:rsidR="00345E21" w:rsidRDefault="00345E21"/>
    <w:sectPr w:rsidR="00345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80FB9"/>
    <w:multiLevelType w:val="multilevel"/>
    <w:tmpl w:val="D25C9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F9B265D"/>
    <w:multiLevelType w:val="hybridMultilevel"/>
    <w:tmpl w:val="02CA6E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 Ryan">
    <w15:presenceInfo w15:providerId="AD" w15:userId="S::Pat.Ryan@health.govt.nz::ef854490-aad5-4d94-b69f-ee8a99b49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55"/>
    <w:rsid w:val="00021688"/>
    <w:rsid w:val="00022FDD"/>
    <w:rsid w:val="0004131E"/>
    <w:rsid w:val="00046F0F"/>
    <w:rsid w:val="00066120"/>
    <w:rsid w:val="000B11CA"/>
    <w:rsid w:val="000C0C06"/>
    <w:rsid w:val="001213F1"/>
    <w:rsid w:val="00137293"/>
    <w:rsid w:val="0016495F"/>
    <w:rsid w:val="0021572C"/>
    <w:rsid w:val="0022204D"/>
    <w:rsid w:val="002755C5"/>
    <w:rsid w:val="00296676"/>
    <w:rsid w:val="002A7B96"/>
    <w:rsid w:val="002D5802"/>
    <w:rsid w:val="002F07DE"/>
    <w:rsid w:val="002F221B"/>
    <w:rsid w:val="00345E21"/>
    <w:rsid w:val="003D7F2D"/>
    <w:rsid w:val="00432B5D"/>
    <w:rsid w:val="00453E0E"/>
    <w:rsid w:val="004633FD"/>
    <w:rsid w:val="004A5331"/>
    <w:rsid w:val="004B425A"/>
    <w:rsid w:val="00500F07"/>
    <w:rsid w:val="00531C69"/>
    <w:rsid w:val="005945A3"/>
    <w:rsid w:val="005A3759"/>
    <w:rsid w:val="005E20C6"/>
    <w:rsid w:val="00645B21"/>
    <w:rsid w:val="006B1460"/>
    <w:rsid w:val="006B6693"/>
    <w:rsid w:val="006B763F"/>
    <w:rsid w:val="006E3727"/>
    <w:rsid w:val="00742226"/>
    <w:rsid w:val="00790502"/>
    <w:rsid w:val="007A1F55"/>
    <w:rsid w:val="007F2CE4"/>
    <w:rsid w:val="008466D9"/>
    <w:rsid w:val="008E434B"/>
    <w:rsid w:val="00944A76"/>
    <w:rsid w:val="00947745"/>
    <w:rsid w:val="009825A4"/>
    <w:rsid w:val="0098460D"/>
    <w:rsid w:val="009D2006"/>
    <w:rsid w:val="00A80D62"/>
    <w:rsid w:val="00A923BF"/>
    <w:rsid w:val="00AB404D"/>
    <w:rsid w:val="00AB50DC"/>
    <w:rsid w:val="00AB59B8"/>
    <w:rsid w:val="00B92270"/>
    <w:rsid w:val="00B93FB8"/>
    <w:rsid w:val="00BB1169"/>
    <w:rsid w:val="00C168F4"/>
    <w:rsid w:val="00D0736C"/>
    <w:rsid w:val="00D332A8"/>
    <w:rsid w:val="00D81EBE"/>
    <w:rsid w:val="00D83290"/>
    <w:rsid w:val="00DF311E"/>
    <w:rsid w:val="00E578E7"/>
    <w:rsid w:val="00F1659E"/>
    <w:rsid w:val="00F60F96"/>
    <w:rsid w:val="00FD7F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3A24"/>
  <w15:chartTrackingRefBased/>
  <w15:docId w15:val="{4174E866-1D41-4F91-B773-1F9713B3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2D"/>
  </w:style>
  <w:style w:type="paragraph" w:styleId="Heading1">
    <w:name w:val="heading 1"/>
    <w:basedOn w:val="Normal"/>
    <w:next w:val="Normal"/>
    <w:link w:val="Heading1Char"/>
    <w:uiPriority w:val="9"/>
    <w:qFormat/>
    <w:rsid w:val="003D7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7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F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F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7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7F2D"/>
    <w:rPr>
      <w:color w:val="0563C1" w:themeColor="hyperlink"/>
      <w:u w:val="single"/>
    </w:rPr>
  </w:style>
  <w:style w:type="table" w:styleId="TableGrid">
    <w:name w:val="Table Grid"/>
    <w:basedOn w:val="TableNormal"/>
    <w:uiPriority w:val="39"/>
    <w:rsid w:val="003D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F3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1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F311E"/>
    <w:pPr>
      <w:outlineLvl w:val="9"/>
    </w:pPr>
    <w:rPr>
      <w:lang w:val="en-US"/>
    </w:rPr>
  </w:style>
  <w:style w:type="paragraph" w:styleId="TOC1">
    <w:name w:val="toc 1"/>
    <w:basedOn w:val="Normal"/>
    <w:next w:val="Normal"/>
    <w:autoRedefine/>
    <w:uiPriority w:val="39"/>
    <w:unhideWhenUsed/>
    <w:rsid w:val="00DF311E"/>
    <w:pPr>
      <w:spacing w:after="100"/>
    </w:pPr>
  </w:style>
  <w:style w:type="paragraph" w:styleId="TOC2">
    <w:name w:val="toc 2"/>
    <w:basedOn w:val="Normal"/>
    <w:next w:val="Normal"/>
    <w:autoRedefine/>
    <w:uiPriority w:val="39"/>
    <w:unhideWhenUsed/>
    <w:rsid w:val="00DF311E"/>
    <w:pPr>
      <w:spacing w:after="100"/>
      <w:ind w:left="220"/>
    </w:pPr>
  </w:style>
  <w:style w:type="paragraph" w:styleId="TOC3">
    <w:name w:val="toc 3"/>
    <w:basedOn w:val="Normal"/>
    <w:next w:val="Normal"/>
    <w:autoRedefine/>
    <w:uiPriority w:val="39"/>
    <w:unhideWhenUsed/>
    <w:rsid w:val="00DF311E"/>
    <w:pPr>
      <w:spacing w:after="100"/>
      <w:ind w:left="440"/>
    </w:pPr>
  </w:style>
  <w:style w:type="character" w:styleId="FollowedHyperlink">
    <w:name w:val="FollowedHyperlink"/>
    <w:basedOn w:val="DefaultParagraphFont"/>
    <w:uiPriority w:val="99"/>
    <w:semiHidden/>
    <w:unhideWhenUsed/>
    <w:rsid w:val="00022FDD"/>
    <w:rPr>
      <w:color w:val="954F72" w:themeColor="followedHyperlink"/>
      <w:u w:val="single"/>
    </w:rPr>
  </w:style>
  <w:style w:type="character" w:styleId="CommentReference">
    <w:name w:val="annotation reference"/>
    <w:basedOn w:val="DefaultParagraphFont"/>
    <w:uiPriority w:val="99"/>
    <w:semiHidden/>
    <w:unhideWhenUsed/>
    <w:rsid w:val="004A5331"/>
    <w:rPr>
      <w:sz w:val="16"/>
      <w:szCs w:val="16"/>
    </w:rPr>
  </w:style>
  <w:style w:type="paragraph" w:styleId="CommentText">
    <w:name w:val="annotation text"/>
    <w:basedOn w:val="Normal"/>
    <w:link w:val="CommentTextChar"/>
    <w:uiPriority w:val="99"/>
    <w:semiHidden/>
    <w:unhideWhenUsed/>
    <w:rsid w:val="004A5331"/>
    <w:pPr>
      <w:spacing w:line="240" w:lineRule="auto"/>
    </w:pPr>
    <w:rPr>
      <w:sz w:val="20"/>
      <w:szCs w:val="20"/>
    </w:rPr>
  </w:style>
  <w:style w:type="character" w:customStyle="1" w:styleId="CommentTextChar">
    <w:name w:val="Comment Text Char"/>
    <w:basedOn w:val="DefaultParagraphFont"/>
    <w:link w:val="CommentText"/>
    <w:uiPriority w:val="99"/>
    <w:semiHidden/>
    <w:rsid w:val="004A5331"/>
    <w:rPr>
      <w:sz w:val="20"/>
      <w:szCs w:val="20"/>
    </w:rPr>
  </w:style>
  <w:style w:type="paragraph" w:styleId="CommentSubject">
    <w:name w:val="annotation subject"/>
    <w:basedOn w:val="CommentText"/>
    <w:next w:val="CommentText"/>
    <w:link w:val="CommentSubjectChar"/>
    <w:uiPriority w:val="99"/>
    <w:semiHidden/>
    <w:unhideWhenUsed/>
    <w:rsid w:val="004A5331"/>
    <w:rPr>
      <w:b/>
      <w:bCs/>
    </w:rPr>
  </w:style>
  <w:style w:type="character" w:customStyle="1" w:styleId="CommentSubjectChar">
    <w:name w:val="Comment Subject Char"/>
    <w:basedOn w:val="CommentTextChar"/>
    <w:link w:val="CommentSubject"/>
    <w:uiPriority w:val="99"/>
    <w:semiHidden/>
    <w:rsid w:val="004A5331"/>
    <w:rPr>
      <w:b/>
      <w:bCs/>
      <w:sz w:val="20"/>
      <w:szCs w:val="20"/>
    </w:rPr>
  </w:style>
  <w:style w:type="character" w:styleId="UnresolvedMention">
    <w:name w:val="Unresolved Mention"/>
    <w:basedOn w:val="DefaultParagraphFont"/>
    <w:uiPriority w:val="99"/>
    <w:semiHidden/>
    <w:unhideWhenUsed/>
    <w:rsid w:val="0022204D"/>
    <w:rPr>
      <w:color w:val="605E5C"/>
      <w:shd w:val="clear" w:color="auto" w:fill="E1DFDD"/>
    </w:rPr>
  </w:style>
  <w:style w:type="paragraph" w:styleId="ListParagraph">
    <w:name w:val="List Paragraph"/>
    <w:basedOn w:val="Normal"/>
    <w:uiPriority w:val="34"/>
    <w:qFormat/>
    <w:rsid w:val="00947745"/>
    <w:pPr>
      <w:ind w:left="720"/>
      <w:contextualSpacing/>
    </w:pPr>
  </w:style>
  <w:style w:type="character" w:customStyle="1" w:styleId="ui-provider">
    <w:name w:val="ui-provider"/>
    <w:basedOn w:val="DefaultParagraphFont"/>
    <w:rsid w:val="00531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6242">
      <w:bodyDiv w:val="1"/>
      <w:marLeft w:val="0"/>
      <w:marRight w:val="0"/>
      <w:marTop w:val="0"/>
      <w:marBottom w:val="0"/>
      <w:divBdr>
        <w:top w:val="none" w:sz="0" w:space="0" w:color="auto"/>
        <w:left w:val="none" w:sz="0" w:space="0" w:color="auto"/>
        <w:bottom w:val="none" w:sz="0" w:space="0" w:color="auto"/>
        <w:right w:val="none" w:sz="0" w:space="0" w:color="auto"/>
      </w:divBdr>
    </w:div>
    <w:div w:id="962879047">
      <w:bodyDiv w:val="1"/>
      <w:marLeft w:val="0"/>
      <w:marRight w:val="0"/>
      <w:marTop w:val="0"/>
      <w:marBottom w:val="0"/>
      <w:divBdr>
        <w:top w:val="none" w:sz="0" w:space="0" w:color="auto"/>
        <w:left w:val="none" w:sz="0" w:space="0" w:color="auto"/>
        <w:bottom w:val="none" w:sz="0" w:space="0" w:color="auto"/>
        <w:right w:val="none" w:sz="0" w:space="0" w:color="auto"/>
      </w:divBdr>
    </w:div>
    <w:div w:id="1567568584">
      <w:bodyDiv w:val="1"/>
      <w:marLeft w:val="0"/>
      <w:marRight w:val="0"/>
      <w:marTop w:val="0"/>
      <w:marBottom w:val="0"/>
      <w:divBdr>
        <w:top w:val="none" w:sz="0" w:space="0" w:color="auto"/>
        <w:left w:val="none" w:sz="0" w:space="0" w:color="auto"/>
        <w:bottom w:val="none" w:sz="0" w:space="0" w:color="auto"/>
        <w:right w:val="none" w:sz="0" w:space="0" w:color="auto"/>
      </w:divBdr>
    </w:div>
    <w:div w:id="195463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uild.fhir.org/enrollmentreques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ild.fhir.org/servicereques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9D8BC-891D-4FC7-9C4B-6B48FF687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Ministry of Health</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Ryan</dc:creator>
  <cp:keywords/>
  <dc:description/>
  <cp:lastModifiedBy>Pat Ryan</cp:lastModifiedBy>
  <cp:revision>35</cp:revision>
  <dcterms:created xsi:type="dcterms:W3CDTF">2023-05-08T04:37:00Z</dcterms:created>
  <dcterms:modified xsi:type="dcterms:W3CDTF">2023-05-18T01:27:00Z</dcterms:modified>
</cp:coreProperties>
</file>